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D6D" w:rsidRDefault="00D8633A">
      <w:pPr>
        <w:pStyle w:val="Overskrift1"/>
      </w:pPr>
      <w:bookmarkStart w:id="0" w:name="executive-summary"/>
      <w:del w:id="1" w:author="MacDonald, Emily" w:date="2014-10-28T17:04:00Z">
        <w:r w:rsidDel="00DA33F0">
          <w:delText>Executive summary</w:delText>
        </w:r>
      </w:del>
      <w:ins w:id="2" w:author="MacDonald, Emily" w:date="2014-10-28T17:04:00Z">
        <w:r w:rsidR="00DA33F0">
          <w:t>Abstract</w:t>
        </w:r>
      </w:ins>
    </w:p>
    <w:bookmarkEnd w:id="0"/>
    <w:p w:rsidR="00DA33F0" w:rsidRDefault="00DA33F0">
      <w:pPr>
        <w:rPr>
          <w:ins w:id="3" w:author="MacDonald, Emily" w:date="2014-10-28T17:11:00Z"/>
        </w:rPr>
      </w:pPr>
      <w:ins w:id="4" w:author="MacDonald, Emily" w:date="2014-10-28T17:11:00Z">
        <w:r>
          <w:t>Background:</w:t>
        </w:r>
      </w:ins>
    </w:p>
    <w:p w:rsidR="00DA33F0" w:rsidRDefault="00DA33F0">
      <w:pPr>
        <w:rPr>
          <w:ins w:id="5" w:author="MacDonald, Emily" w:date="2014-10-28T17:11:00Z"/>
        </w:rPr>
      </w:pPr>
      <w:ins w:id="6" w:author="MacDonald, Emily" w:date="2014-10-28T17:11:00Z">
        <w:r>
          <w:t>Methods:</w:t>
        </w:r>
      </w:ins>
    </w:p>
    <w:p w:rsidR="00DA33F0" w:rsidRDefault="00DA33F0">
      <w:pPr>
        <w:rPr>
          <w:ins w:id="7" w:author="MacDonald, Emily" w:date="2014-10-28T17:11:00Z"/>
        </w:rPr>
      </w:pPr>
      <w:ins w:id="8" w:author="MacDonald, Emily" w:date="2014-10-28T17:11:00Z">
        <w:r>
          <w:t>Results:</w:t>
        </w:r>
      </w:ins>
    </w:p>
    <w:p w:rsidR="00DA33F0" w:rsidRDefault="00DA33F0">
      <w:pPr>
        <w:rPr>
          <w:ins w:id="9" w:author="MacDonald, Emily" w:date="2014-10-28T17:11:00Z"/>
        </w:rPr>
      </w:pPr>
      <w:ins w:id="10" w:author="MacDonald, Emily" w:date="2014-10-28T17:12:00Z">
        <w:r>
          <w:t>Conclusions</w:t>
        </w:r>
      </w:ins>
      <w:ins w:id="11" w:author="MacDonald, Emily" w:date="2014-10-28T17:11:00Z">
        <w:r>
          <w:t>:</w:t>
        </w:r>
      </w:ins>
    </w:p>
    <w:p w:rsidR="00980D6D" w:rsidRDefault="00D8633A">
      <w:r>
        <w:t>We developed a compartmental SEIR model to forecast the progression of the West Africa EVD epidemic using a flexible mathematical model (previously used in predicting a Marburg hemorrhagic fever outbreak) that allowed the reproductive number to change every 58 days. For the purposes of our models, we considered all confirmed, suspected, or probable cases to be EVD cases. We used case data from Guinea (2014-03-22 to 2014-10-17), Liberia (2014-03-27 to 2014-10-17), and Sierra Leone (2014-05-27 to 2014-10-17), and implemented different models for each country.</w:t>
      </w:r>
    </w:p>
    <w:p w:rsidR="00980D6D" w:rsidRDefault="00D8633A">
      <w:r>
        <w:t>Average times spent in each compartment/transition rates were taken from the recently published WHO Ebola Response Team model. The reporting quotient on 2014-08-25 was established as 1/2.5=40% by the US Centers for Disease Control and Prevention's (CDC) report. We assumed that reporting quotient on 2014-03-22 was 1/1.5=67%. We then fit an exponentially decreasing time-dependent curve between the two points and extrapolated forward.</w:t>
      </w:r>
    </w:p>
    <w:p w:rsidR="00980D6D" w:rsidRDefault="00D8633A">
      <w:r>
        <w:t>The CDC's widely reported model estimated that to stem the tide of the epidemic 25% of all patients must be placed in Ebola Treatment Units (ETUs) and 45% must be at home or in a community setting such that there is a reduced risk for disease transmission. As of today (2014-10-28), we estimate that there are 2048 (95% CI=1726 to 2369) EVD active cases in treatment, with an additional 15615 (95% CI=12679 to 18551) EVD cases unreported and untreated. To reach the CDC targets today, we need 4416 (95% CI=3677 to 5154) cases in ETUs and 7948 (95% CI=6619 to 9277) at home or in a community setting such that there is a reduced risk for disease transmission. In 28 days (2014-11-25), we will need 9523 (95% CI=6736 to 12311) EVD cases in ETUs and 17142 (95% CI=12125 to 22159) EVD cases at reduced risk of transmission. In a further 28 days (2014-12-23) we will need 21958 (95% CI=11930 to 31986) EVD cases in ETUs and 39524 (95% CI=21474 to 57575) cases at reduced risk of transmission.</w:t>
      </w:r>
    </w:p>
    <w:p w:rsidR="00980D6D" w:rsidRDefault="00D8633A">
      <w:r>
        <w:t>With every month the CDC's 70% target grows exponentially while the healthcare workers needed to reverse this epidemic continue to die. Urgent action is needed by the international community to reverse this crisis.</w:t>
      </w:r>
    </w:p>
    <w:p w:rsidR="00980D6D" w:rsidRDefault="00D8633A">
      <w:r>
        <w:t>The study has a number of limitations. Firstly, we have no evidence that our exponentially decreasing reporting quotient is accurate. Furthermore, we assume that it is consistent across countries, which we know is not true. We modeled the outbreaks at the national level, while it is well known that the outbreaks are heterogeneous within each country. We assumed that all reported cases came from people who were then immediately treated and not infectious. We did not account for variations between healthcare workers and non-healthcare workers, nor did we account for infectious corpses.</w:t>
      </w:r>
    </w:p>
    <w:p w:rsidR="00303911" w:rsidRDefault="00303911">
      <w:pPr>
        <w:spacing w:before="0" w:after="200"/>
        <w:rPr>
          <w:rFonts w:asciiTheme="majorHAnsi" w:eastAsiaTheme="majorEastAsia" w:hAnsiTheme="majorHAnsi" w:cstheme="majorBidi"/>
          <w:b/>
          <w:bCs/>
          <w:color w:val="345A8A" w:themeColor="accent1" w:themeShade="B5"/>
          <w:sz w:val="36"/>
          <w:szCs w:val="36"/>
        </w:rPr>
      </w:pPr>
      <w:bookmarkStart w:id="12" w:name="tables"/>
      <w:r>
        <w:lastRenderedPageBreak/>
        <w:br w:type="page"/>
      </w:r>
    </w:p>
    <w:p w:rsidR="00980D6D" w:rsidRDefault="00D8633A">
      <w:pPr>
        <w:pStyle w:val="Overskrift1"/>
      </w:pPr>
      <w:r>
        <w:lastRenderedPageBreak/>
        <w:t>Tables</w:t>
      </w:r>
    </w:p>
    <w:bookmarkEnd w:id="12"/>
    <w:p w:rsidR="00980D6D" w:rsidRDefault="00D8633A">
      <w:proofErr w:type="gramStart"/>
      <w:r>
        <w:t>Table 1.</w:t>
      </w:r>
      <w:proofErr w:type="gramEnd"/>
      <w:r>
        <w:t xml:space="preserve"> Reported cases per day</w:t>
      </w:r>
    </w:p>
    <w:tbl>
      <w:tblPr>
        <w:tblW w:w="0" w:type="auto"/>
        <w:tblLook w:val="04A0" w:firstRow="1" w:lastRow="0" w:firstColumn="1" w:lastColumn="0" w:noHBand="0" w:noVBand="1"/>
      </w:tblPr>
      <w:tblGrid>
        <w:gridCol w:w="2660"/>
        <w:gridCol w:w="1843"/>
        <w:gridCol w:w="2268"/>
        <w:gridCol w:w="2517"/>
      </w:tblGrid>
      <w:tr w:rsidR="00980D6D" w:rsidTr="009B3AB6">
        <w:tc>
          <w:tcPr>
            <w:tcW w:w="2660" w:type="dxa"/>
            <w:tcBorders>
              <w:bottom w:val="single" w:sz="0" w:space="0" w:color="auto"/>
            </w:tcBorders>
            <w:vAlign w:val="bottom"/>
          </w:tcPr>
          <w:p w:rsidR="00980D6D" w:rsidRDefault="00D8633A">
            <w:pPr>
              <w:pStyle w:val="Compact"/>
              <w:jc w:val="center"/>
            </w:pPr>
            <w:r>
              <w:t>Variable</w:t>
            </w:r>
          </w:p>
        </w:tc>
        <w:tc>
          <w:tcPr>
            <w:tcW w:w="1843" w:type="dxa"/>
            <w:tcBorders>
              <w:bottom w:val="single" w:sz="0" w:space="0" w:color="auto"/>
            </w:tcBorders>
            <w:vAlign w:val="bottom"/>
          </w:tcPr>
          <w:p w:rsidR="00980D6D" w:rsidRDefault="00D8633A">
            <w:pPr>
              <w:pStyle w:val="Compact"/>
              <w:jc w:val="center"/>
            </w:pPr>
            <w:r>
              <w:t>2014-10-28</w:t>
            </w:r>
          </w:p>
        </w:tc>
        <w:tc>
          <w:tcPr>
            <w:tcW w:w="2268" w:type="dxa"/>
            <w:tcBorders>
              <w:bottom w:val="single" w:sz="0" w:space="0" w:color="auto"/>
            </w:tcBorders>
            <w:vAlign w:val="bottom"/>
          </w:tcPr>
          <w:p w:rsidR="00980D6D" w:rsidRDefault="00D8633A">
            <w:pPr>
              <w:pStyle w:val="Compact"/>
              <w:jc w:val="center"/>
            </w:pPr>
            <w:r>
              <w:t>2014-11-25</w:t>
            </w:r>
          </w:p>
        </w:tc>
        <w:tc>
          <w:tcPr>
            <w:tcW w:w="2517" w:type="dxa"/>
            <w:tcBorders>
              <w:bottom w:val="single" w:sz="0" w:space="0" w:color="auto"/>
            </w:tcBorders>
            <w:vAlign w:val="bottom"/>
          </w:tcPr>
          <w:p w:rsidR="00980D6D" w:rsidRDefault="00D8633A">
            <w:pPr>
              <w:pStyle w:val="Compact"/>
              <w:jc w:val="center"/>
            </w:pPr>
            <w:r>
              <w:t>2014-12-23</w:t>
            </w:r>
          </w:p>
        </w:tc>
      </w:tr>
      <w:tr w:rsidR="00980D6D" w:rsidTr="009B3AB6">
        <w:tc>
          <w:tcPr>
            <w:tcW w:w="2660" w:type="dxa"/>
          </w:tcPr>
          <w:p w:rsidR="00980D6D" w:rsidRDefault="00D8633A">
            <w:pPr>
              <w:pStyle w:val="Compact"/>
              <w:jc w:val="center"/>
            </w:pPr>
            <w:r>
              <w:t>Days from today</w:t>
            </w:r>
          </w:p>
        </w:tc>
        <w:tc>
          <w:tcPr>
            <w:tcW w:w="1843" w:type="dxa"/>
          </w:tcPr>
          <w:p w:rsidR="00980D6D" w:rsidRDefault="00D8633A">
            <w:pPr>
              <w:pStyle w:val="Compact"/>
              <w:jc w:val="center"/>
            </w:pPr>
            <w:r>
              <w:t>0</w:t>
            </w:r>
          </w:p>
        </w:tc>
        <w:tc>
          <w:tcPr>
            <w:tcW w:w="2268" w:type="dxa"/>
          </w:tcPr>
          <w:p w:rsidR="00980D6D" w:rsidRDefault="00D8633A">
            <w:pPr>
              <w:pStyle w:val="Compact"/>
              <w:jc w:val="center"/>
            </w:pPr>
            <w:r>
              <w:t>28</w:t>
            </w:r>
          </w:p>
        </w:tc>
        <w:tc>
          <w:tcPr>
            <w:tcW w:w="2517" w:type="dxa"/>
          </w:tcPr>
          <w:p w:rsidR="00980D6D" w:rsidRDefault="00D8633A">
            <w:pPr>
              <w:pStyle w:val="Compact"/>
              <w:jc w:val="center"/>
            </w:pPr>
            <w:r>
              <w:t>56</w:t>
            </w:r>
          </w:p>
        </w:tc>
      </w:tr>
      <w:tr w:rsidR="00A43F42" w:rsidTr="009B3AB6">
        <w:tc>
          <w:tcPr>
            <w:tcW w:w="2660" w:type="dxa"/>
            <w:vMerge w:val="restart"/>
          </w:tcPr>
          <w:p w:rsidR="00A43F42" w:rsidRDefault="00A43F42">
            <w:pPr>
              <w:pStyle w:val="Compact"/>
              <w:jc w:val="center"/>
            </w:pPr>
            <w:r>
              <w:t>Cases (reported)</w:t>
            </w:r>
          </w:p>
        </w:tc>
        <w:tc>
          <w:tcPr>
            <w:tcW w:w="1843" w:type="dxa"/>
          </w:tcPr>
          <w:p w:rsidR="00A43F42" w:rsidRDefault="00A43F42">
            <w:pPr>
              <w:pStyle w:val="Compact"/>
              <w:jc w:val="center"/>
            </w:pPr>
            <w:r>
              <w:t>12707</w:t>
            </w:r>
          </w:p>
        </w:tc>
        <w:tc>
          <w:tcPr>
            <w:tcW w:w="2268" w:type="dxa"/>
          </w:tcPr>
          <w:p w:rsidR="00A43F42" w:rsidRDefault="00A43F42">
            <w:pPr>
              <w:pStyle w:val="Compact"/>
              <w:jc w:val="center"/>
            </w:pPr>
            <w:r>
              <w:t>22414</w:t>
            </w:r>
          </w:p>
        </w:tc>
        <w:tc>
          <w:tcPr>
            <w:tcW w:w="2517" w:type="dxa"/>
          </w:tcPr>
          <w:p w:rsidR="00A43F42" w:rsidRDefault="00A43F42">
            <w:pPr>
              <w:pStyle w:val="Compact"/>
              <w:jc w:val="center"/>
            </w:pPr>
            <w:r>
              <w:t>40630</w:t>
            </w:r>
          </w:p>
        </w:tc>
      </w:tr>
      <w:tr w:rsidR="00A43F42" w:rsidTr="009B3AB6">
        <w:tc>
          <w:tcPr>
            <w:tcW w:w="2660" w:type="dxa"/>
            <w:vMerge/>
          </w:tcPr>
          <w:p w:rsidR="00A43F42" w:rsidRDefault="00A43F42"/>
        </w:tc>
        <w:tc>
          <w:tcPr>
            <w:tcW w:w="1843" w:type="dxa"/>
          </w:tcPr>
          <w:p w:rsidR="00A43F42" w:rsidRDefault="00A43F42">
            <w:pPr>
              <w:pStyle w:val="Compact"/>
              <w:jc w:val="center"/>
            </w:pPr>
            <w:r>
              <w:t>(11748, 13667)</w:t>
            </w:r>
          </w:p>
        </w:tc>
        <w:tc>
          <w:tcPr>
            <w:tcW w:w="2268" w:type="dxa"/>
          </w:tcPr>
          <w:p w:rsidR="00A43F42" w:rsidRDefault="00A43F42">
            <w:pPr>
              <w:pStyle w:val="Compact"/>
              <w:jc w:val="center"/>
            </w:pPr>
            <w:r>
              <w:t>(19116, 25712)</w:t>
            </w:r>
          </w:p>
        </w:tc>
        <w:tc>
          <w:tcPr>
            <w:tcW w:w="2517" w:type="dxa"/>
          </w:tcPr>
          <w:p w:rsidR="00A43F42" w:rsidRDefault="00A43F42">
            <w:pPr>
              <w:pStyle w:val="Compact"/>
              <w:jc w:val="center"/>
            </w:pPr>
            <w:r>
              <w:t>(29931, 51329)</w:t>
            </w:r>
          </w:p>
        </w:tc>
      </w:tr>
      <w:tr w:rsidR="00980D6D" w:rsidTr="009B3AB6">
        <w:tc>
          <w:tcPr>
            <w:tcW w:w="2660" w:type="dxa"/>
          </w:tcPr>
          <w:p w:rsidR="00980D6D" w:rsidRDefault="00D8633A">
            <w:pPr>
              <w:pStyle w:val="Compact"/>
              <w:jc w:val="center"/>
            </w:pPr>
            <w:r>
              <w:t>New daily cases (reported)</w:t>
            </w:r>
          </w:p>
        </w:tc>
        <w:tc>
          <w:tcPr>
            <w:tcW w:w="1843" w:type="dxa"/>
          </w:tcPr>
          <w:p w:rsidR="00980D6D" w:rsidRDefault="00D8633A">
            <w:pPr>
              <w:pStyle w:val="Compact"/>
              <w:jc w:val="center"/>
            </w:pPr>
            <w:r>
              <w:t>253</w:t>
            </w:r>
          </w:p>
        </w:tc>
        <w:tc>
          <w:tcPr>
            <w:tcW w:w="2268" w:type="dxa"/>
          </w:tcPr>
          <w:p w:rsidR="00980D6D" w:rsidRDefault="00D8633A">
            <w:pPr>
              <w:pStyle w:val="Compact"/>
              <w:jc w:val="center"/>
            </w:pPr>
            <w:r>
              <w:t>457</w:t>
            </w:r>
          </w:p>
        </w:tc>
        <w:tc>
          <w:tcPr>
            <w:tcW w:w="2517" w:type="dxa"/>
          </w:tcPr>
          <w:p w:rsidR="00980D6D" w:rsidRDefault="00D8633A">
            <w:pPr>
              <w:pStyle w:val="Compact"/>
              <w:jc w:val="center"/>
            </w:pPr>
            <w:r>
              <w:t>880</w:t>
            </w:r>
          </w:p>
        </w:tc>
      </w:tr>
      <w:tr w:rsidR="00A43F42" w:rsidTr="009B3AB6">
        <w:tc>
          <w:tcPr>
            <w:tcW w:w="2660" w:type="dxa"/>
            <w:vMerge w:val="restart"/>
          </w:tcPr>
          <w:p w:rsidR="00A43F42" w:rsidRDefault="00A43F42">
            <w:pPr>
              <w:pStyle w:val="Compact"/>
              <w:jc w:val="center"/>
            </w:pPr>
            <w:r>
              <w:t>Cases (total)</w:t>
            </w:r>
          </w:p>
        </w:tc>
        <w:tc>
          <w:tcPr>
            <w:tcW w:w="1843" w:type="dxa"/>
          </w:tcPr>
          <w:p w:rsidR="00A43F42" w:rsidRDefault="00A43F42">
            <w:pPr>
              <w:pStyle w:val="Compact"/>
              <w:jc w:val="center"/>
            </w:pPr>
            <w:r>
              <w:t>80316</w:t>
            </w:r>
          </w:p>
        </w:tc>
        <w:tc>
          <w:tcPr>
            <w:tcW w:w="2268" w:type="dxa"/>
          </w:tcPr>
          <w:p w:rsidR="00A43F42" w:rsidRDefault="00A43F42">
            <w:pPr>
              <w:pStyle w:val="Compact"/>
              <w:jc w:val="center"/>
            </w:pPr>
            <w:r>
              <w:t>167345</w:t>
            </w:r>
          </w:p>
        </w:tc>
        <w:tc>
          <w:tcPr>
            <w:tcW w:w="2517" w:type="dxa"/>
          </w:tcPr>
          <w:p w:rsidR="00A43F42" w:rsidRDefault="00A43F42">
            <w:pPr>
              <w:pStyle w:val="Compact"/>
              <w:jc w:val="center"/>
            </w:pPr>
            <w:r>
              <w:t>365819</w:t>
            </w:r>
          </w:p>
        </w:tc>
      </w:tr>
      <w:tr w:rsidR="00A43F42" w:rsidTr="009B3AB6">
        <w:tc>
          <w:tcPr>
            <w:tcW w:w="2660" w:type="dxa"/>
            <w:vMerge/>
          </w:tcPr>
          <w:p w:rsidR="00A43F42" w:rsidRDefault="00A43F42"/>
        </w:tc>
        <w:tc>
          <w:tcPr>
            <w:tcW w:w="1843" w:type="dxa"/>
          </w:tcPr>
          <w:p w:rsidR="00A43F42" w:rsidRDefault="00A43F42">
            <w:pPr>
              <w:pStyle w:val="Compact"/>
              <w:jc w:val="center"/>
            </w:pPr>
            <w:r>
              <w:t>(72089, 88543)</w:t>
            </w:r>
          </w:p>
        </w:tc>
        <w:tc>
          <w:tcPr>
            <w:tcW w:w="2268" w:type="dxa"/>
          </w:tcPr>
          <w:p w:rsidR="00A43F42" w:rsidRDefault="00A43F42">
            <w:pPr>
              <w:pStyle w:val="Compact"/>
              <w:jc w:val="center"/>
            </w:pPr>
            <w:r>
              <w:t>(134004, 200686)</w:t>
            </w:r>
          </w:p>
        </w:tc>
        <w:tc>
          <w:tcPr>
            <w:tcW w:w="2517" w:type="dxa"/>
          </w:tcPr>
          <w:p w:rsidR="00A43F42" w:rsidRDefault="00A43F42">
            <w:pPr>
              <w:pStyle w:val="Compact"/>
              <w:jc w:val="center"/>
            </w:pPr>
            <w:r>
              <w:t>(241125, 490514)</w:t>
            </w:r>
          </w:p>
        </w:tc>
      </w:tr>
      <w:tr w:rsidR="00980D6D" w:rsidTr="009B3AB6">
        <w:tc>
          <w:tcPr>
            <w:tcW w:w="2660" w:type="dxa"/>
          </w:tcPr>
          <w:p w:rsidR="00980D6D" w:rsidRDefault="00D8633A">
            <w:pPr>
              <w:pStyle w:val="Compact"/>
              <w:jc w:val="center"/>
            </w:pPr>
            <w:r>
              <w:t>New daily cases (total)</w:t>
            </w:r>
          </w:p>
        </w:tc>
        <w:tc>
          <w:tcPr>
            <w:tcW w:w="1843" w:type="dxa"/>
          </w:tcPr>
          <w:p w:rsidR="00980D6D" w:rsidRDefault="00D8633A">
            <w:pPr>
              <w:pStyle w:val="Compact"/>
              <w:jc w:val="center"/>
            </w:pPr>
            <w:r>
              <w:t>2027</w:t>
            </w:r>
          </w:p>
        </w:tc>
        <w:tc>
          <w:tcPr>
            <w:tcW w:w="2268" w:type="dxa"/>
          </w:tcPr>
          <w:p w:rsidR="00980D6D" w:rsidRDefault="00D8633A">
            <w:pPr>
              <w:pStyle w:val="Compact"/>
              <w:jc w:val="center"/>
            </w:pPr>
            <w:r>
              <w:t>4453</w:t>
            </w:r>
          </w:p>
        </w:tc>
        <w:tc>
          <w:tcPr>
            <w:tcW w:w="2517" w:type="dxa"/>
          </w:tcPr>
          <w:p w:rsidR="00980D6D" w:rsidRDefault="00D8633A">
            <w:pPr>
              <w:pStyle w:val="Compact"/>
              <w:jc w:val="center"/>
            </w:pPr>
            <w:r>
              <w:t>10402</w:t>
            </w:r>
          </w:p>
        </w:tc>
      </w:tr>
      <w:tr w:rsidR="00A43F42" w:rsidTr="009B3AB6">
        <w:tc>
          <w:tcPr>
            <w:tcW w:w="2660" w:type="dxa"/>
            <w:vMerge w:val="restart"/>
          </w:tcPr>
          <w:p w:rsidR="00A43F42" w:rsidRDefault="00A43F42">
            <w:pPr>
              <w:pStyle w:val="Compact"/>
              <w:jc w:val="center"/>
            </w:pPr>
            <w:r>
              <w:t>Incubation period</w:t>
            </w:r>
          </w:p>
        </w:tc>
        <w:tc>
          <w:tcPr>
            <w:tcW w:w="1843" w:type="dxa"/>
          </w:tcPr>
          <w:p w:rsidR="00A43F42" w:rsidRDefault="00A43F42">
            <w:pPr>
              <w:pStyle w:val="Compact"/>
              <w:jc w:val="center"/>
            </w:pPr>
            <w:r>
              <w:t>23423</w:t>
            </w:r>
          </w:p>
        </w:tc>
        <w:tc>
          <w:tcPr>
            <w:tcW w:w="2268" w:type="dxa"/>
          </w:tcPr>
          <w:p w:rsidR="00A43F42" w:rsidRDefault="00A43F42">
            <w:pPr>
              <w:pStyle w:val="Compact"/>
              <w:jc w:val="center"/>
            </w:pPr>
            <w:r>
              <w:t>51507</w:t>
            </w:r>
          </w:p>
        </w:tc>
        <w:tc>
          <w:tcPr>
            <w:tcW w:w="2517" w:type="dxa"/>
          </w:tcPr>
          <w:p w:rsidR="00A43F42" w:rsidRDefault="00A43F42">
            <w:pPr>
              <w:pStyle w:val="Compact"/>
              <w:jc w:val="center"/>
            </w:pPr>
            <w:r>
              <w:t>120444</w:t>
            </w:r>
          </w:p>
        </w:tc>
      </w:tr>
      <w:tr w:rsidR="00A43F42" w:rsidTr="009B3AB6">
        <w:tc>
          <w:tcPr>
            <w:tcW w:w="2660" w:type="dxa"/>
            <w:vMerge/>
          </w:tcPr>
          <w:p w:rsidR="00A43F42" w:rsidRDefault="00A43F42"/>
        </w:tc>
        <w:tc>
          <w:tcPr>
            <w:tcW w:w="1843" w:type="dxa"/>
          </w:tcPr>
          <w:p w:rsidR="00A43F42" w:rsidRDefault="00A43F42">
            <w:pPr>
              <w:pStyle w:val="Compact"/>
              <w:jc w:val="center"/>
            </w:pPr>
            <w:r>
              <w:t>(18264, 28582)</w:t>
            </w:r>
          </w:p>
        </w:tc>
        <w:tc>
          <w:tcPr>
            <w:tcW w:w="2268" w:type="dxa"/>
          </w:tcPr>
          <w:p w:rsidR="00A43F42" w:rsidRDefault="00A43F42">
            <w:pPr>
              <w:pStyle w:val="Compact"/>
              <w:jc w:val="center"/>
            </w:pPr>
            <w:r>
              <w:t>(32691, 70323)</w:t>
            </w:r>
          </w:p>
        </w:tc>
        <w:tc>
          <w:tcPr>
            <w:tcW w:w="2517" w:type="dxa"/>
          </w:tcPr>
          <w:p w:rsidR="00A43F42" w:rsidRDefault="00A43F42">
            <w:pPr>
              <w:pStyle w:val="Compact"/>
              <w:jc w:val="center"/>
            </w:pPr>
            <w:r>
              <w:t>(54380, 186507)</w:t>
            </w:r>
          </w:p>
        </w:tc>
      </w:tr>
      <w:tr w:rsidR="00A43F42" w:rsidTr="009B3AB6">
        <w:tc>
          <w:tcPr>
            <w:tcW w:w="2660" w:type="dxa"/>
            <w:vMerge w:val="restart"/>
          </w:tcPr>
          <w:p w:rsidR="00A43F42" w:rsidRDefault="00A43F42">
            <w:pPr>
              <w:pStyle w:val="Compact"/>
              <w:jc w:val="center"/>
            </w:pPr>
            <w:r>
              <w:t>Infectious and unreported</w:t>
            </w:r>
          </w:p>
        </w:tc>
        <w:tc>
          <w:tcPr>
            <w:tcW w:w="1843" w:type="dxa"/>
          </w:tcPr>
          <w:p w:rsidR="00A43F42" w:rsidRDefault="00A43F42">
            <w:pPr>
              <w:pStyle w:val="Compact"/>
              <w:jc w:val="center"/>
            </w:pPr>
            <w:r>
              <w:t>15615</w:t>
            </w:r>
          </w:p>
        </w:tc>
        <w:tc>
          <w:tcPr>
            <w:tcW w:w="2268" w:type="dxa"/>
          </w:tcPr>
          <w:p w:rsidR="00A43F42" w:rsidRDefault="00A43F42">
            <w:pPr>
              <w:pStyle w:val="Compact"/>
              <w:jc w:val="center"/>
            </w:pPr>
            <w:r>
              <w:t>34379</w:t>
            </w:r>
          </w:p>
        </w:tc>
        <w:tc>
          <w:tcPr>
            <w:tcW w:w="2517" w:type="dxa"/>
          </w:tcPr>
          <w:p w:rsidR="00A43F42" w:rsidRDefault="00A43F42">
            <w:pPr>
              <w:pStyle w:val="Compact"/>
              <w:jc w:val="center"/>
            </w:pPr>
            <w:r>
              <w:t>80652</w:t>
            </w:r>
          </w:p>
        </w:tc>
      </w:tr>
      <w:tr w:rsidR="00A43F42" w:rsidTr="009B3AB6">
        <w:tc>
          <w:tcPr>
            <w:tcW w:w="2660" w:type="dxa"/>
            <w:vMerge/>
          </w:tcPr>
          <w:p w:rsidR="00A43F42" w:rsidRDefault="00A43F42"/>
        </w:tc>
        <w:tc>
          <w:tcPr>
            <w:tcW w:w="1843" w:type="dxa"/>
          </w:tcPr>
          <w:p w:rsidR="00A43F42" w:rsidRDefault="00A43F42">
            <w:pPr>
              <w:pStyle w:val="Compact"/>
              <w:jc w:val="center"/>
            </w:pPr>
            <w:r>
              <w:t>(12679, 18551)</w:t>
            </w:r>
          </w:p>
        </w:tc>
        <w:tc>
          <w:tcPr>
            <w:tcW w:w="2268" w:type="dxa"/>
          </w:tcPr>
          <w:p w:rsidR="00A43F42" w:rsidRDefault="00A43F42">
            <w:pPr>
              <w:pStyle w:val="Compact"/>
              <w:jc w:val="center"/>
            </w:pPr>
            <w:r>
              <w:t>(23279, 45479)</w:t>
            </w:r>
          </w:p>
        </w:tc>
        <w:tc>
          <w:tcPr>
            <w:tcW w:w="2517" w:type="dxa"/>
          </w:tcPr>
          <w:p w:rsidR="00A43F42" w:rsidRDefault="00A43F42">
            <w:pPr>
              <w:pStyle w:val="Compact"/>
              <w:jc w:val="center"/>
            </w:pPr>
            <w:r>
              <w:t>(40666, 120638)</w:t>
            </w:r>
          </w:p>
        </w:tc>
      </w:tr>
      <w:tr w:rsidR="00A43F42" w:rsidTr="009B3AB6">
        <w:tc>
          <w:tcPr>
            <w:tcW w:w="2660" w:type="dxa"/>
            <w:vMerge w:val="restart"/>
          </w:tcPr>
          <w:p w:rsidR="00A43F42" w:rsidRDefault="00A43F42">
            <w:pPr>
              <w:pStyle w:val="Compact"/>
              <w:jc w:val="center"/>
            </w:pPr>
            <w:r>
              <w:t>Undergoing treatment</w:t>
            </w:r>
          </w:p>
        </w:tc>
        <w:tc>
          <w:tcPr>
            <w:tcW w:w="1843" w:type="dxa"/>
          </w:tcPr>
          <w:p w:rsidR="00A43F42" w:rsidRDefault="00A43F42">
            <w:pPr>
              <w:pStyle w:val="Compact"/>
              <w:jc w:val="center"/>
            </w:pPr>
            <w:r>
              <w:t>2048</w:t>
            </w:r>
          </w:p>
        </w:tc>
        <w:tc>
          <w:tcPr>
            <w:tcW w:w="2268" w:type="dxa"/>
          </w:tcPr>
          <w:p w:rsidR="00A43F42" w:rsidRDefault="00A43F42">
            <w:pPr>
              <w:pStyle w:val="Compact"/>
              <w:jc w:val="center"/>
            </w:pPr>
            <w:r>
              <w:t>3714</w:t>
            </w:r>
          </w:p>
        </w:tc>
        <w:tc>
          <w:tcPr>
            <w:tcW w:w="2517" w:type="dxa"/>
          </w:tcPr>
          <w:p w:rsidR="00A43F42" w:rsidRDefault="00A43F42">
            <w:pPr>
              <w:pStyle w:val="Compact"/>
              <w:jc w:val="center"/>
            </w:pPr>
            <w:r>
              <w:t>7180</w:t>
            </w:r>
          </w:p>
        </w:tc>
      </w:tr>
      <w:tr w:rsidR="00A43F42" w:rsidTr="009B3AB6">
        <w:tc>
          <w:tcPr>
            <w:tcW w:w="2660" w:type="dxa"/>
            <w:vMerge/>
          </w:tcPr>
          <w:p w:rsidR="00A43F42" w:rsidRDefault="00A43F42"/>
        </w:tc>
        <w:tc>
          <w:tcPr>
            <w:tcW w:w="1843" w:type="dxa"/>
          </w:tcPr>
          <w:p w:rsidR="00A43F42" w:rsidRDefault="00A43F42">
            <w:pPr>
              <w:pStyle w:val="Compact"/>
              <w:jc w:val="center"/>
            </w:pPr>
            <w:r>
              <w:t>(1726, 2369)</w:t>
            </w:r>
          </w:p>
        </w:tc>
        <w:tc>
          <w:tcPr>
            <w:tcW w:w="2268" w:type="dxa"/>
          </w:tcPr>
          <w:p w:rsidR="00A43F42" w:rsidRDefault="00A43F42">
            <w:pPr>
              <w:pStyle w:val="Compact"/>
              <w:jc w:val="center"/>
            </w:pPr>
            <w:r>
              <w:t>(2670, 4758)</w:t>
            </w:r>
          </w:p>
        </w:tc>
        <w:tc>
          <w:tcPr>
            <w:tcW w:w="2517" w:type="dxa"/>
          </w:tcPr>
          <w:p w:rsidR="00A43F42" w:rsidRDefault="00A43F42">
            <w:pPr>
              <w:pStyle w:val="Compact"/>
              <w:jc w:val="center"/>
            </w:pPr>
            <w:r>
              <w:t>(3997, 10362)</w:t>
            </w:r>
          </w:p>
        </w:tc>
      </w:tr>
      <w:tr w:rsidR="00A43F42" w:rsidTr="009B3AB6">
        <w:tc>
          <w:tcPr>
            <w:tcW w:w="2660" w:type="dxa"/>
            <w:vMerge w:val="restart"/>
          </w:tcPr>
          <w:p w:rsidR="00A43F42" w:rsidRDefault="00A43F42">
            <w:pPr>
              <w:pStyle w:val="Compact"/>
              <w:jc w:val="center"/>
            </w:pPr>
            <w:r>
              <w:t>CDC 25</w:t>
            </w:r>
            <w:bookmarkStart w:id="13" w:name="_GoBack"/>
            <w:bookmarkEnd w:id="13"/>
            <w:r>
              <w:t>% ETU target</w:t>
            </w:r>
          </w:p>
        </w:tc>
        <w:tc>
          <w:tcPr>
            <w:tcW w:w="1843" w:type="dxa"/>
          </w:tcPr>
          <w:p w:rsidR="00A43F42" w:rsidRDefault="00A43F42">
            <w:pPr>
              <w:pStyle w:val="Compact"/>
              <w:jc w:val="center"/>
            </w:pPr>
            <w:r>
              <w:t>4416</w:t>
            </w:r>
          </w:p>
        </w:tc>
        <w:tc>
          <w:tcPr>
            <w:tcW w:w="2268" w:type="dxa"/>
          </w:tcPr>
          <w:p w:rsidR="00A43F42" w:rsidRDefault="00A43F42">
            <w:pPr>
              <w:pStyle w:val="Compact"/>
              <w:jc w:val="center"/>
            </w:pPr>
            <w:r>
              <w:t>9523</w:t>
            </w:r>
          </w:p>
        </w:tc>
        <w:tc>
          <w:tcPr>
            <w:tcW w:w="2517" w:type="dxa"/>
          </w:tcPr>
          <w:p w:rsidR="00A43F42" w:rsidRDefault="00A43F42">
            <w:pPr>
              <w:pStyle w:val="Compact"/>
              <w:jc w:val="center"/>
            </w:pPr>
            <w:r>
              <w:t>21958</w:t>
            </w:r>
          </w:p>
        </w:tc>
      </w:tr>
      <w:tr w:rsidR="00A43F42" w:rsidTr="009B3AB6">
        <w:tc>
          <w:tcPr>
            <w:tcW w:w="2660" w:type="dxa"/>
            <w:vMerge/>
          </w:tcPr>
          <w:p w:rsidR="00A43F42" w:rsidRDefault="00A43F42"/>
        </w:tc>
        <w:tc>
          <w:tcPr>
            <w:tcW w:w="1843" w:type="dxa"/>
          </w:tcPr>
          <w:p w:rsidR="00A43F42" w:rsidRDefault="00A43F42">
            <w:pPr>
              <w:pStyle w:val="Compact"/>
              <w:jc w:val="center"/>
            </w:pPr>
            <w:r>
              <w:t>(3677, 5154)</w:t>
            </w:r>
          </w:p>
        </w:tc>
        <w:tc>
          <w:tcPr>
            <w:tcW w:w="2268" w:type="dxa"/>
          </w:tcPr>
          <w:p w:rsidR="00A43F42" w:rsidRDefault="00A43F42">
            <w:pPr>
              <w:pStyle w:val="Compact"/>
              <w:jc w:val="center"/>
            </w:pPr>
            <w:r>
              <w:t>(6736, 12311)</w:t>
            </w:r>
          </w:p>
        </w:tc>
        <w:tc>
          <w:tcPr>
            <w:tcW w:w="2517" w:type="dxa"/>
          </w:tcPr>
          <w:p w:rsidR="00A43F42" w:rsidRDefault="00A43F42">
            <w:pPr>
              <w:pStyle w:val="Compact"/>
              <w:jc w:val="center"/>
            </w:pPr>
            <w:r>
              <w:t>(11930, 31986)</w:t>
            </w:r>
          </w:p>
        </w:tc>
      </w:tr>
      <w:tr w:rsidR="00A43F42" w:rsidTr="009B3AB6">
        <w:tc>
          <w:tcPr>
            <w:tcW w:w="2660" w:type="dxa"/>
            <w:vMerge w:val="restart"/>
          </w:tcPr>
          <w:p w:rsidR="00A43F42" w:rsidRDefault="00A43F42">
            <w:pPr>
              <w:pStyle w:val="Compact"/>
              <w:jc w:val="center"/>
            </w:pPr>
            <w:r>
              <w:t>CDC 45% reduced transmission target</w:t>
            </w:r>
          </w:p>
        </w:tc>
        <w:tc>
          <w:tcPr>
            <w:tcW w:w="1843" w:type="dxa"/>
          </w:tcPr>
          <w:p w:rsidR="00A43F42" w:rsidRDefault="00A43F42">
            <w:pPr>
              <w:pStyle w:val="Compact"/>
              <w:jc w:val="center"/>
            </w:pPr>
            <w:r>
              <w:t>7948</w:t>
            </w:r>
          </w:p>
        </w:tc>
        <w:tc>
          <w:tcPr>
            <w:tcW w:w="2268" w:type="dxa"/>
          </w:tcPr>
          <w:p w:rsidR="00A43F42" w:rsidRDefault="00A43F42">
            <w:pPr>
              <w:pStyle w:val="Compact"/>
              <w:jc w:val="center"/>
            </w:pPr>
            <w:r>
              <w:t>17142</w:t>
            </w:r>
          </w:p>
        </w:tc>
        <w:tc>
          <w:tcPr>
            <w:tcW w:w="2517" w:type="dxa"/>
          </w:tcPr>
          <w:p w:rsidR="00A43F42" w:rsidRDefault="00A43F42">
            <w:pPr>
              <w:pStyle w:val="Compact"/>
              <w:jc w:val="center"/>
            </w:pPr>
            <w:r>
              <w:t>39524</w:t>
            </w:r>
          </w:p>
        </w:tc>
      </w:tr>
      <w:tr w:rsidR="00A43F42" w:rsidTr="009B3AB6">
        <w:tc>
          <w:tcPr>
            <w:tcW w:w="2660" w:type="dxa"/>
            <w:vMerge/>
          </w:tcPr>
          <w:p w:rsidR="00A43F42" w:rsidRDefault="00A43F42"/>
        </w:tc>
        <w:tc>
          <w:tcPr>
            <w:tcW w:w="1843" w:type="dxa"/>
          </w:tcPr>
          <w:p w:rsidR="00A43F42" w:rsidRDefault="00A43F42">
            <w:pPr>
              <w:pStyle w:val="Compact"/>
              <w:jc w:val="center"/>
            </w:pPr>
            <w:r>
              <w:t>(6619, 9277)</w:t>
            </w:r>
          </w:p>
        </w:tc>
        <w:tc>
          <w:tcPr>
            <w:tcW w:w="2268" w:type="dxa"/>
          </w:tcPr>
          <w:p w:rsidR="00A43F42" w:rsidRDefault="00A43F42">
            <w:pPr>
              <w:pStyle w:val="Compact"/>
              <w:jc w:val="center"/>
            </w:pPr>
            <w:r>
              <w:t>(12125, 22159)</w:t>
            </w:r>
          </w:p>
        </w:tc>
        <w:tc>
          <w:tcPr>
            <w:tcW w:w="2517" w:type="dxa"/>
          </w:tcPr>
          <w:p w:rsidR="00A43F42" w:rsidRDefault="00A43F42">
            <w:pPr>
              <w:pStyle w:val="Compact"/>
              <w:jc w:val="center"/>
            </w:pPr>
            <w:r>
              <w:t>(21474, 57575)</w:t>
            </w:r>
          </w:p>
        </w:tc>
      </w:tr>
      <w:tr w:rsidR="00980D6D" w:rsidTr="009B3AB6">
        <w:tc>
          <w:tcPr>
            <w:tcW w:w="2660" w:type="dxa"/>
          </w:tcPr>
          <w:p w:rsidR="00980D6D" w:rsidRDefault="00D8633A">
            <w:pPr>
              <w:pStyle w:val="Compact"/>
              <w:jc w:val="center"/>
            </w:pPr>
            <w:r>
              <w:t>Reporting quotient</w:t>
            </w:r>
          </w:p>
        </w:tc>
        <w:tc>
          <w:tcPr>
            <w:tcW w:w="1843" w:type="dxa"/>
          </w:tcPr>
          <w:p w:rsidR="00980D6D" w:rsidRDefault="00D8633A">
            <w:pPr>
              <w:pStyle w:val="Compact"/>
              <w:jc w:val="center"/>
            </w:pPr>
            <w:r>
              <w:t>30%</w:t>
            </w:r>
          </w:p>
        </w:tc>
        <w:tc>
          <w:tcPr>
            <w:tcW w:w="2268" w:type="dxa"/>
          </w:tcPr>
          <w:p w:rsidR="00980D6D" w:rsidRDefault="00D8633A">
            <w:pPr>
              <w:pStyle w:val="Compact"/>
              <w:jc w:val="center"/>
            </w:pPr>
            <w:r>
              <w:t>26%</w:t>
            </w:r>
          </w:p>
        </w:tc>
        <w:tc>
          <w:tcPr>
            <w:tcW w:w="2517" w:type="dxa"/>
          </w:tcPr>
          <w:p w:rsidR="00980D6D" w:rsidRDefault="00D8633A">
            <w:pPr>
              <w:pStyle w:val="Compact"/>
              <w:jc w:val="center"/>
            </w:pPr>
            <w:r>
              <w:t>22%</w:t>
            </w:r>
          </w:p>
        </w:tc>
      </w:tr>
    </w:tbl>
    <w:p w:rsidR="00303911" w:rsidRDefault="00303911"/>
    <w:p w:rsidR="00303911" w:rsidRDefault="00303911" w:rsidP="00303911">
      <w:r>
        <w:br w:type="page"/>
      </w:r>
    </w:p>
    <w:p w:rsidR="00980D6D" w:rsidRDefault="00D8633A">
      <w:proofErr w:type="gramStart"/>
      <w:r>
        <w:lastRenderedPageBreak/>
        <w:t>Table 2.</w:t>
      </w:r>
      <w:proofErr w:type="gramEnd"/>
      <w:r>
        <w:t xml:space="preserve"> Number of international personnel needed</w:t>
      </w:r>
    </w:p>
    <w:tbl>
      <w:tblPr>
        <w:tblW w:w="0" w:type="auto"/>
        <w:tblLook w:val="04A0" w:firstRow="1" w:lastRow="0" w:firstColumn="1" w:lastColumn="0" w:noHBand="0" w:noVBand="1"/>
      </w:tblPr>
      <w:tblGrid>
        <w:gridCol w:w="4748"/>
        <w:gridCol w:w="1439"/>
        <w:gridCol w:w="1439"/>
        <w:gridCol w:w="1439"/>
      </w:tblGrid>
      <w:tr w:rsidR="00980D6D">
        <w:tc>
          <w:tcPr>
            <w:tcW w:w="0" w:type="auto"/>
            <w:tcBorders>
              <w:bottom w:val="single" w:sz="0" w:space="0" w:color="auto"/>
            </w:tcBorders>
            <w:vAlign w:val="bottom"/>
          </w:tcPr>
          <w:p w:rsidR="00980D6D" w:rsidRDefault="00D8633A" w:rsidP="00D8633A">
            <w:pPr>
              <w:pStyle w:val="Compact"/>
              <w:jc w:val="center"/>
            </w:pPr>
            <w:r>
              <w:t>Variable</w:t>
            </w:r>
          </w:p>
        </w:tc>
        <w:tc>
          <w:tcPr>
            <w:tcW w:w="0" w:type="auto"/>
            <w:tcBorders>
              <w:bottom w:val="single" w:sz="0" w:space="0" w:color="auto"/>
            </w:tcBorders>
            <w:vAlign w:val="bottom"/>
          </w:tcPr>
          <w:p w:rsidR="00980D6D" w:rsidRDefault="00D8633A" w:rsidP="00D8633A">
            <w:pPr>
              <w:pStyle w:val="Compact"/>
              <w:jc w:val="center"/>
            </w:pPr>
            <w:r>
              <w:t>2014-10-28</w:t>
            </w:r>
          </w:p>
        </w:tc>
        <w:tc>
          <w:tcPr>
            <w:tcW w:w="0" w:type="auto"/>
            <w:tcBorders>
              <w:bottom w:val="single" w:sz="0" w:space="0" w:color="auto"/>
            </w:tcBorders>
            <w:vAlign w:val="bottom"/>
          </w:tcPr>
          <w:p w:rsidR="00980D6D" w:rsidRDefault="00D8633A" w:rsidP="00D8633A">
            <w:pPr>
              <w:pStyle w:val="Compact"/>
              <w:jc w:val="center"/>
            </w:pPr>
            <w:r>
              <w:t>2014-11-25</w:t>
            </w:r>
          </w:p>
        </w:tc>
        <w:tc>
          <w:tcPr>
            <w:tcW w:w="0" w:type="auto"/>
            <w:tcBorders>
              <w:bottom w:val="single" w:sz="0" w:space="0" w:color="auto"/>
            </w:tcBorders>
            <w:vAlign w:val="bottom"/>
          </w:tcPr>
          <w:p w:rsidR="00980D6D" w:rsidRDefault="00D8633A" w:rsidP="00D8633A">
            <w:pPr>
              <w:pStyle w:val="Compact"/>
              <w:jc w:val="center"/>
            </w:pPr>
            <w:r>
              <w:t>2014-12-23</w:t>
            </w:r>
          </w:p>
        </w:tc>
      </w:tr>
      <w:tr w:rsidR="00980D6D">
        <w:tc>
          <w:tcPr>
            <w:tcW w:w="0" w:type="auto"/>
          </w:tcPr>
          <w:p w:rsidR="00980D6D" w:rsidRDefault="00D8633A" w:rsidP="00D8633A">
            <w:pPr>
              <w:pStyle w:val="Compact"/>
              <w:jc w:val="center"/>
            </w:pPr>
            <w:r>
              <w:t>Days from today</w:t>
            </w:r>
          </w:p>
        </w:tc>
        <w:tc>
          <w:tcPr>
            <w:tcW w:w="0" w:type="auto"/>
          </w:tcPr>
          <w:p w:rsidR="00980D6D" w:rsidRDefault="00D8633A" w:rsidP="00D8633A">
            <w:pPr>
              <w:pStyle w:val="Compact"/>
              <w:jc w:val="center"/>
            </w:pPr>
            <w:r>
              <w:t>0</w:t>
            </w:r>
          </w:p>
        </w:tc>
        <w:tc>
          <w:tcPr>
            <w:tcW w:w="0" w:type="auto"/>
          </w:tcPr>
          <w:p w:rsidR="00980D6D" w:rsidRDefault="00D8633A" w:rsidP="00D8633A">
            <w:pPr>
              <w:pStyle w:val="Compact"/>
              <w:jc w:val="center"/>
            </w:pPr>
            <w:r>
              <w:t>28</w:t>
            </w:r>
          </w:p>
        </w:tc>
        <w:tc>
          <w:tcPr>
            <w:tcW w:w="0" w:type="auto"/>
          </w:tcPr>
          <w:p w:rsidR="00980D6D" w:rsidRDefault="00D8633A" w:rsidP="00D8633A">
            <w:pPr>
              <w:pStyle w:val="Compact"/>
              <w:jc w:val="center"/>
            </w:pPr>
            <w:r>
              <w:t>56</w:t>
            </w:r>
          </w:p>
        </w:tc>
      </w:tr>
      <w:tr w:rsidR="00980D6D">
        <w:tc>
          <w:tcPr>
            <w:tcW w:w="0" w:type="auto"/>
          </w:tcPr>
          <w:p w:rsidR="00980D6D" w:rsidRDefault="00D8633A" w:rsidP="00D8633A">
            <w:pPr>
              <w:pStyle w:val="Compact"/>
              <w:jc w:val="center"/>
            </w:pPr>
            <w:r>
              <w:t>Caseload</w:t>
            </w:r>
          </w:p>
        </w:tc>
        <w:tc>
          <w:tcPr>
            <w:tcW w:w="0" w:type="auto"/>
          </w:tcPr>
          <w:p w:rsidR="00980D6D" w:rsidRDefault="00D8633A" w:rsidP="00D8633A">
            <w:pPr>
              <w:pStyle w:val="Compact"/>
              <w:jc w:val="center"/>
            </w:pPr>
            <w:r>
              <w:t>12364</w:t>
            </w:r>
          </w:p>
        </w:tc>
        <w:tc>
          <w:tcPr>
            <w:tcW w:w="0" w:type="auto"/>
          </w:tcPr>
          <w:p w:rsidR="00980D6D" w:rsidRDefault="00D8633A" w:rsidP="00D8633A">
            <w:pPr>
              <w:pStyle w:val="Compact"/>
              <w:jc w:val="center"/>
            </w:pPr>
            <w:r>
              <w:t>26665</w:t>
            </w:r>
          </w:p>
        </w:tc>
        <w:tc>
          <w:tcPr>
            <w:tcW w:w="0" w:type="auto"/>
          </w:tcPr>
          <w:p w:rsidR="00980D6D" w:rsidRDefault="00D8633A" w:rsidP="00D8633A">
            <w:pPr>
              <w:pStyle w:val="Compact"/>
              <w:jc w:val="center"/>
            </w:pPr>
            <w:r>
              <w:t>61482</w:t>
            </w:r>
          </w:p>
        </w:tc>
      </w:tr>
      <w:tr w:rsidR="00980D6D">
        <w:tc>
          <w:tcPr>
            <w:tcW w:w="0" w:type="auto"/>
          </w:tcPr>
          <w:p w:rsidR="00980D6D" w:rsidRDefault="00D8633A" w:rsidP="00D8633A">
            <w:pPr>
              <w:pStyle w:val="Compact"/>
              <w:jc w:val="center"/>
            </w:pPr>
            <w:r>
              <w:t>Administrator (coordination)</w:t>
            </w:r>
          </w:p>
        </w:tc>
        <w:tc>
          <w:tcPr>
            <w:tcW w:w="0" w:type="auto"/>
          </w:tcPr>
          <w:p w:rsidR="00980D6D" w:rsidRDefault="00D8633A" w:rsidP="00D8633A">
            <w:pPr>
              <w:pStyle w:val="Compact"/>
              <w:jc w:val="center"/>
            </w:pPr>
            <w:r>
              <w:t>14</w:t>
            </w:r>
          </w:p>
        </w:tc>
        <w:tc>
          <w:tcPr>
            <w:tcW w:w="0" w:type="auto"/>
          </w:tcPr>
          <w:p w:rsidR="00980D6D" w:rsidRDefault="00D8633A" w:rsidP="00D8633A">
            <w:pPr>
              <w:pStyle w:val="Compact"/>
              <w:jc w:val="center"/>
            </w:pPr>
            <w:r>
              <w:t>29</w:t>
            </w:r>
          </w:p>
        </w:tc>
        <w:tc>
          <w:tcPr>
            <w:tcW w:w="0" w:type="auto"/>
          </w:tcPr>
          <w:p w:rsidR="00980D6D" w:rsidRDefault="00D8633A" w:rsidP="00D8633A">
            <w:pPr>
              <w:pStyle w:val="Compact"/>
              <w:jc w:val="center"/>
            </w:pPr>
            <w:r>
              <w:t>68</w:t>
            </w:r>
          </w:p>
        </w:tc>
      </w:tr>
      <w:tr w:rsidR="00980D6D">
        <w:tc>
          <w:tcPr>
            <w:tcW w:w="0" w:type="auto"/>
          </w:tcPr>
          <w:p w:rsidR="00980D6D" w:rsidRDefault="00D8633A" w:rsidP="00D8633A">
            <w:pPr>
              <w:pStyle w:val="Compact"/>
              <w:jc w:val="center"/>
            </w:pPr>
            <w:r>
              <w:t>Doctor (ETU)</w:t>
            </w:r>
          </w:p>
        </w:tc>
        <w:tc>
          <w:tcPr>
            <w:tcW w:w="0" w:type="auto"/>
          </w:tcPr>
          <w:p w:rsidR="00980D6D" w:rsidRDefault="00D8633A" w:rsidP="00D8633A">
            <w:pPr>
              <w:pStyle w:val="Compact"/>
              <w:jc w:val="center"/>
            </w:pPr>
            <w:r>
              <w:t>28</w:t>
            </w:r>
          </w:p>
        </w:tc>
        <w:tc>
          <w:tcPr>
            <w:tcW w:w="0" w:type="auto"/>
          </w:tcPr>
          <w:p w:rsidR="00980D6D" w:rsidRDefault="00D8633A" w:rsidP="00D8633A">
            <w:pPr>
              <w:pStyle w:val="Compact"/>
              <w:jc w:val="center"/>
            </w:pPr>
            <w:r>
              <w:t>60</w:t>
            </w:r>
          </w:p>
        </w:tc>
        <w:tc>
          <w:tcPr>
            <w:tcW w:w="0" w:type="auto"/>
          </w:tcPr>
          <w:p w:rsidR="00980D6D" w:rsidRDefault="00D8633A" w:rsidP="00D8633A">
            <w:pPr>
              <w:pStyle w:val="Compact"/>
              <w:jc w:val="center"/>
            </w:pPr>
            <w:r>
              <w:t>138</w:t>
            </w:r>
          </w:p>
        </w:tc>
      </w:tr>
      <w:tr w:rsidR="00980D6D">
        <w:tc>
          <w:tcPr>
            <w:tcW w:w="0" w:type="auto"/>
          </w:tcPr>
          <w:p w:rsidR="00980D6D" w:rsidRDefault="00D8633A" w:rsidP="00D8633A">
            <w:pPr>
              <w:pStyle w:val="Compact"/>
              <w:jc w:val="center"/>
            </w:pPr>
            <w:r>
              <w:t>Doctor (coordination)</w:t>
            </w:r>
          </w:p>
        </w:tc>
        <w:tc>
          <w:tcPr>
            <w:tcW w:w="0" w:type="auto"/>
          </w:tcPr>
          <w:p w:rsidR="00980D6D" w:rsidRDefault="00D8633A" w:rsidP="00D8633A">
            <w:pPr>
              <w:pStyle w:val="Compact"/>
              <w:jc w:val="center"/>
            </w:pPr>
            <w:r>
              <w:t>7</w:t>
            </w:r>
          </w:p>
        </w:tc>
        <w:tc>
          <w:tcPr>
            <w:tcW w:w="0" w:type="auto"/>
          </w:tcPr>
          <w:p w:rsidR="00980D6D" w:rsidRDefault="00D8633A" w:rsidP="00D8633A">
            <w:pPr>
              <w:pStyle w:val="Compact"/>
              <w:jc w:val="center"/>
            </w:pPr>
            <w:r>
              <w:t>15</w:t>
            </w:r>
          </w:p>
        </w:tc>
        <w:tc>
          <w:tcPr>
            <w:tcW w:w="0" w:type="auto"/>
          </w:tcPr>
          <w:p w:rsidR="00980D6D" w:rsidRDefault="00D8633A" w:rsidP="00D8633A">
            <w:pPr>
              <w:pStyle w:val="Compact"/>
              <w:jc w:val="center"/>
            </w:pPr>
            <w:r>
              <w:t>34</w:t>
            </w:r>
          </w:p>
        </w:tc>
      </w:tr>
      <w:tr w:rsidR="00980D6D">
        <w:tc>
          <w:tcPr>
            <w:tcW w:w="0" w:type="auto"/>
          </w:tcPr>
          <w:p w:rsidR="00980D6D" w:rsidRDefault="00D8633A" w:rsidP="00D8633A">
            <w:pPr>
              <w:pStyle w:val="Compact"/>
              <w:jc w:val="center"/>
            </w:pPr>
            <w:r>
              <w:t>Epidemiologist (contact tracing)</w:t>
            </w:r>
          </w:p>
        </w:tc>
        <w:tc>
          <w:tcPr>
            <w:tcW w:w="0" w:type="auto"/>
          </w:tcPr>
          <w:p w:rsidR="00980D6D" w:rsidRDefault="00D8633A" w:rsidP="00D8633A">
            <w:pPr>
              <w:pStyle w:val="Compact"/>
              <w:jc w:val="center"/>
            </w:pPr>
            <w:r>
              <w:t>15</w:t>
            </w:r>
          </w:p>
        </w:tc>
        <w:tc>
          <w:tcPr>
            <w:tcW w:w="0" w:type="auto"/>
          </w:tcPr>
          <w:p w:rsidR="00980D6D" w:rsidRDefault="00D8633A" w:rsidP="00D8633A">
            <w:pPr>
              <w:pStyle w:val="Compact"/>
              <w:jc w:val="center"/>
            </w:pPr>
            <w:r>
              <w:t>33</w:t>
            </w:r>
          </w:p>
        </w:tc>
        <w:tc>
          <w:tcPr>
            <w:tcW w:w="0" w:type="auto"/>
          </w:tcPr>
          <w:p w:rsidR="00980D6D" w:rsidRDefault="00D8633A" w:rsidP="00D8633A">
            <w:pPr>
              <w:pStyle w:val="Compact"/>
              <w:jc w:val="center"/>
            </w:pPr>
            <w:r>
              <w:t>77</w:t>
            </w:r>
          </w:p>
        </w:tc>
      </w:tr>
      <w:tr w:rsidR="00980D6D">
        <w:tc>
          <w:tcPr>
            <w:tcW w:w="0" w:type="auto"/>
          </w:tcPr>
          <w:p w:rsidR="00980D6D" w:rsidRDefault="00D8633A" w:rsidP="00D8633A">
            <w:pPr>
              <w:pStyle w:val="Compact"/>
              <w:jc w:val="center"/>
            </w:pPr>
            <w:r>
              <w:t>Epidemiologist (coordination)</w:t>
            </w:r>
          </w:p>
        </w:tc>
        <w:tc>
          <w:tcPr>
            <w:tcW w:w="0" w:type="auto"/>
          </w:tcPr>
          <w:p w:rsidR="00980D6D" w:rsidRDefault="00D8633A" w:rsidP="00D8633A">
            <w:pPr>
              <w:pStyle w:val="Compact"/>
              <w:jc w:val="center"/>
            </w:pPr>
            <w:r>
              <w:t>20</w:t>
            </w:r>
          </w:p>
        </w:tc>
        <w:tc>
          <w:tcPr>
            <w:tcW w:w="0" w:type="auto"/>
          </w:tcPr>
          <w:p w:rsidR="00980D6D" w:rsidRDefault="00D8633A" w:rsidP="00D8633A">
            <w:pPr>
              <w:pStyle w:val="Compact"/>
              <w:jc w:val="center"/>
            </w:pPr>
            <w:r>
              <w:t>44</w:t>
            </w:r>
          </w:p>
        </w:tc>
        <w:tc>
          <w:tcPr>
            <w:tcW w:w="0" w:type="auto"/>
          </w:tcPr>
          <w:p w:rsidR="00980D6D" w:rsidRDefault="00D8633A" w:rsidP="00D8633A">
            <w:pPr>
              <w:pStyle w:val="Compact"/>
              <w:jc w:val="center"/>
            </w:pPr>
            <w:r>
              <w:t>101</w:t>
            </w:r>
          </w:p>
        </w:tc>
      </w:tr>
      <w:tr w:rsidR="00980D6D">
        <w:tc>
          <w:tcPr>
            <w:tcW w:w="0" w:type="auto"/>
          </w:tcPr>
          <w:p w:rsidR="00980D6D" w:rsidRDefault="00D8633A" w:rsidP="00D8633A">
            <w:pPr>
              <w:pStyle w:val="Compact"/>
              <w:jc w:val="center"/>
            </w:pPr>
            <w:r>
              <w:t>Lab scientist (laboratories)</w:t>
            </w:r>
          </w:p>
        </w:tc>
        <w:tc>
          <w:tcPr>
            <w:tcW w:w="0" w:type="auto"/>
          </w:tcPr>
          <w:p w:rsidR="00980D6D" w:rsidRDefault="00D8633A" w:rsidP="00D8633A">
            <w:pPr>
              <w:pStyle w:val="Compact"/>
              <w:jc w:val="center"/>
            </w:pPr>
            <w:r>
              <w:t>41</w:t>
            </w:r>
          </w:p>
        </w:tc>
        <w:tc>
          <w:tcPr>
            <w:tcW w:w="0" w:type="auto"/>
          </w:tcPr>
          <w:p w:rsidR="00980D6D" w:rsidRDefault="00D8633A" w:rsidP="00D8633A">
            <w:pPr>
              <w:pStyle w:val="Compact"/>
              <w:jc w:val="center"/>
            </w:pPr>
            <w:r>
              <w:t>89</w:t>
            </w:r>
          </w:p>
        </w:tc>
        <w:tc>
          <w:tcPr>
            <w:tcW w:w="0" w:type="auto"/>
          </w:tcPr>
          <w:p w:rsidR="00980D6D" w:rsidRDefault="00D8633A" w:rsidP="00D8633A">
            <w:pPr>
              <w:pStyle w:val="Compact"/>
              <w:jc w:val="center"/>
            </w:pPr>
            <w:r>
              <w:t>206</w:t>
            </w:r>
          </w:p>
        </w:tc>
      </w:tr>
      <w:tr w:rsidR="00980D6D">
        <w:tc>
          <w:tcPr>
            <w:tcW w:w="0" w:type="auto"/>
          </w:tcPr>
          <w:p w:rsidR="00980D6D" w:rsidRDefault="00D8633A" w:rsidP="00D8633A">
            <w:pPr>
              <w:pStyle w:val="Compact"/>
              <w:jc w:val="center"/>
            </w:pPr>
            <w:r>
              <w:t>Logistician (burials)</w:t>
            </w:r>
          </w:p>
        </w:tc>
        <w:tc>
          <w:tcPr>
            <w:tcW w:w="0" w:type="auto"/>
          </w:tcPr>
          <w:p w:rsidR="00980D6D" w:rsidRDefault="00D8633A" w:rsidP="00D8633A">
            <w:pPr>
              <w:pStyle w:val="Compact"/>
              <w:jc w:val="center"/>
            </w:pPr>
            <w:r>
              <w:t>20</w:t>
            </w:r>
          </w:p>
        </w:tc>
        <w:tc>
          <w:tcPr>
            <w:tcW w:w="0" w:type="auto"/>
          </w:tcPr>
          <w:p w:rsidR="00980D6D" w:rsidRDefault="00D8633A" w:rsidP="00D8633A">
            <w:pPr>
              <w:pStyle w:val="Compact"/>
              <w:jc w:val="center"/>
            </w:pPr>
            <w:r>
              <w:t>44</w:t>
            </w:r>
          </w:p>
        </w:tc>
        <w:tc>
          <w:tcPr>
            <w:tcW w:w="0" w:type="auto"/>
          </w:tcPr>
          <w:p w:rsidR="00980D6D" w:rsidRDefault="00D8633A" w:rsidP="00D8633A">
            <w:pPr>
              <w:pStyle w:val="Compact"/>
              <w:jc w:val="center"/>
            </w:pPr>
            <w:r>
              <w:t>101</w:t>
            </w:r>
          </w:p>
        </w:tc>
      </w:tr>
      <w:tr w:rsidR="00980D6D">
        <w:tc>
          <w:tcPr>
            <w:tcW w:w="0" w:type="auto"/>
          </w:tcPr>
          <w:p w:rsidR="00980D6D" w:rsidRDefault="00D8633A" w:rsidP="00D8633A">
            <w:pPr>
              <w:pStyle w:val="Compact"/>
              <w:jc w:val="center"/>
            </w:pPr>
            <w:r>
              <w:t>Logistician (ETU)</w:t>
            </w:r>
          </w:p>
        </w:tc>
        <w:tc>
          <w:tcPr>
            <w:tcW w:w="0" w:type="auto"/>
          </w:tcPr>
          <w:p w:rsidR="00980D6D" w:rsidRDefault="00D8633A" w:rsidP="00D8633A">
            <w:pPr>
              <w:pStyle w:val="Compact"/>
              <w:jc w:val="center"/>
            </w:pPr>
            <w:r>
              <w:t>55</w:t>
            </w:r>
          </w:p>
        </w:tc>
        <w:tc>
          <w:tcPr>
            <w:tcW w:w="0" w:type="auto"/>
          </w:tcPr>
          <w:p w:rsidR="00980D6D" w:rsidRDefault="00D8633A" w:rsidP="00D8633A">
            <w:pPr>
              <w:pStyle w:val="Compact"/>
              <w:jc w:val="center"/>
            </w:pPr>
            <w:r>
              <w:t>119</w:t>
            </w:r>
          </w:p>
        </w:tc>
        <w:tc>
          <w:tcPr>
            <w:tcW w:w="0" w:type="auto"/>
          </w:tcPr>
          <w:p w:rsidR="00980D6D" w:rsidRDefault="00D8633A" w:rsidP="00D8633A">
            <w:pPr>
              <w:pStyle w:val="Compact"/>
              <w:jc w:val="center"/>
            </w:pPr>
            <w:r>
              <w:t>274</w:t>
            </w:r>
          </w:p>
        </w:tc>
      </w:tr>
      <w:tr w:rsidR="00980D6D">
        <w:tc>
          <w:tcPr>
            <w:tcW w:w="0" w:type="auto"/>
          </w:tcPr>
          <w:p w:rsidR="00980D6D" w:rsidRDefault="00D8633A" w:rsidP="00D8633A">
            <w:pPr>
              <w:pStyle w:val="Compact"/>
              <w:jc w:val="center"/>
            </w:pPr>
            <w:r>
              <w:t>Logistician (coordination)</w:t>
            </w:r>
          </w:p>
        </w:tc>
        <w:tc>
          <w:tcPr>
            <w:tcW w:w="0" w:type="auto"/>
          </w:tcPr>
          <w:p w:rsidR="00980D6D" w:rsidRDefault="00D8633A" w:rsidP="00D8633A">
            <w:pPr>
              <w:pStyle w:val="Compact"/>
              <w:jc w:val="center"/>
            </w:pPr>
            <w:r>
              <w:t>20</w:t>
            </w:r>
          </w:p>
        </w:tc>
        <w:tc>
          <w:tcPr>
            <w:tcW w:w="0" w:type="auto"/>
          </w:tcPr>
          <w:p w:rsidR="00980D6D" w:rsidRDefault="00D8633A" w:rsidP="00D8633A">
            <w:pPr>
              <w:pStyle w:val="Compact"/>
              <w:jc w:val="center"/>
            </w:pPr>
            <w:r>
              <w:t>44</w:t>
            </w:r>
          </w:p>
        </w:tc>
        <w:tc>
          <w:tcPr>
            <w:tcW w:w="0" w:type="auto"/>
          </w:tcPr>
          <w:p w:rsidR="00980D6D" w:rsidRDefault="00D8633A" w:rsidP="00D8633A">
            <w:pPr>
              <w:pStyle w:val="Compact"/>
              <w:jc w:val="center"/>
            </w:pPr>
            <w:r>
              <w:t>101</w:t>
            </w:r>
          </w:p>
        </w:tc>
      </w:tr>
      <w:tr w:rsidR="00980D6D">
        <w:tc>
          <w:tcPr>
            <w:tcW w:w="0" w:type="auto"/>
          </w:tcPr>
          <w:p w:rsidR="00980D6D" w:rsidRDefault="00D8633A" w:rsidP="00D8633A">
            <w:pPr>
              <w:pStyle w:val="Compact"/>
              <w:jc w:val="center"/>
            </w:pPr>
            <w:r>
              <w:t>Nurse (ETU)</w:t>
            </w:r>
          </w:p>
        </w:tc>
        <w:tc>
          <w:tcPr>
            <w:tcW w:w="0" w:type="auto"/>
          </w:tcPr>
          <w:p w:rsidR="00980D6D" w:rsidRDefault="00D8633A" w:rsidP="00D8633A">
            <w:pPr>
              <w:pStyle w:val="Compact"/>
              <w:jc w:val="center"/>
            </w:pPr>
            <w:r>
              <w:t>110</w:t>
            </w:r>
          </w:p>
        </w:tc>
        <w:tc>
          <w:tcPr>
            <w:tcW w:w="0" w:type="auto"/>
          </w:tcPr>
          <w:p w:rsidR="00980D6D" w:rsidRDefault="00D8633A" w:rsidP="00D8633A">
            <w:pPr>
              <w:pStyle w:val="Compact"/>
              <w:jc w:val="center"/>
            </w:pPr>
            <w:r>
              <w:t>237</w:t>
            </w:r>
          </w:p>
        </w:tc>
        <w:tc>
          <w:tcPr>
            <w:tcW w:w="0" w:type="auto"/>
          </w:tcPr>
          <w:p w:rsidR="00980D6D" w:rsidRDefault="00D8633A" w:rsidP="00D8633A">
            <w:pPr>
              <w:pStyle w:val="Compact"/>
              <w:jc w:val="center"/>
            </w:pPr>
            <w:r>
              <w:t>547</w:t>
            </w:r>
          </w:p>
        </w:tc>
      </w:tr>
      <w:tr w:rsidR="00980D6D">
        <w:tc>
          <w:tcPr>
            <w:tcW w:w="0" w:type="auto"/>
          </w:tcPr>
          <w:p w:rsidR="00980D6D" w:rsidRDefault="00D8633A" w:rsidP="00D8633A">
            <w:pPr>
              <w:pStyle w:val="Compact"/>
              <w:jc w:val="center"/>
            </w:pPr>
            <w:r>
              <w:t>Public health specialist (Social mobilization)</w:t>
            </w:r>
          </w:p>
        </w:tc>
        <w:tc>
          <w:tcPr>
            <w:tcW w:w="0" w:type="auto"/>
          </w:tcPr>
          <w:p w:rsidR="00980D6D" w:rsidRDefault="00D8633A" w:rsidP="00D8633A">
            <w:pPr>
              <w:pStyle w:val="Compact"/>
              <w:jc w:val="center"/>
            </w:pPr>
            <w:r>
              <w:t>32</w:t>
            </w:r>
          </w:p>
        </w:tc>
        <w:tc>
          <w:tcPr>
            <w:tcW w:w="0" w:type="auto"/>
          </w:tcPr>
          <w:p w:rsidR="00980D6D" w:rsidRDefault="00D8633A" w:rsidP="00D8633A">
            <w:pPr>
              <w:pStyle w:val="Compact"/>
              <w:jc w:val="center"/>
            </w:pPr>
            <w:r>
              <w:t>68</w:t>
            </w:r>
          </w:p>
        </w:tc>
        <w:tc>
          <w:tcPr>
            <w:tcW w:w="0" w:type="auto"/>
          </w:tcPr>
          <w:p w:rsidR="00980D6D" w:rsidRDefault="00D8633A" w:rsidP="00D8633A">
            <w:pPr>
              <w:pStyle w:val="Compact"/>
              <w:jc w:val="center"/>
            </w:pPr>
            <w:r>
              <w:t>157</w:t>
            </w:r>
          </w:p>
        </w:tc>
      </w:tr>
      <w:tr w:rsidR="00980D6D">
        <w:tc>
          <w:tcPr>
            <w:tcW w:w="0" w:type="auto"/>
          </w:tcPr>
          <w:p w:rsidR="00980D6D" w:rsidRDefault="00D8633A" w:rsidP="00D8633A">
            <w:pPr>
              <w:pStyle w:val="Compact"/>
              <w:jc w:val="center"/>
            </w:pPr>
            <w:r>
              <w:t>Public health specialist (coordination)</w:t>
            </w:r>
          </w:p>
        </w:tc>
        <w:tc>
          <w:tcPr>
            <w:tcW w:w="0" w:type="auto"/>
          </w:tcPr>
          <w:p w:rsidR="00980D6D" w:rsidRDefault="00D8633A" w:rsidP="00D8633A">
            <w:pPr>
              <w:pStyle w:val="Compact"/>
              <w:jc w:val="center"/>
            </w:pPr>
            <w:r>
              <w:t>14</w:t>
            </w:r>
          </w:p>
        </w:tc>
        <w:tc>
          <w:tcPr>
            <w:tcW w:w="0" w:type="auto"/>
          </w:tcPr>
          <w:p w:rsidR="00980D6D" w:rsidRDefault="00D8633A" w:rsidP="00D8633A">
            <w:pPr>
              <w:pStyle w:val="Compact"/>
              <w:jc w:val="center"/>
            </w:pPr>
            <w:r>
              <w:t>29</w:t>
            </w:r>
          </w:p>
        </w:tc>
        <w:tc>
          <w:tcPr>
            <w:tcW w:w="0" w:type="auto"/>
          </w:tcPr>
          <w:p w:rsidR="00980D6D" w:rsidRDefault="00D8633A" w:rsidP="00D8633A">
            <w:pPr>
              <w:pStyle w:val="Compact"/>
              <w:jc w:val="center"/>
            </w:pPr>
            <w:r>
              <w:t>68</w:t>
            </w:r>
          </w:p>
        </w:tc>
      </w:tr>
      <w:tr w:rsidR="00980D6D">
        <w:tc>
          <w:tcPr>
            <w:tcW w:w="0" w:type="auto"/>
          </w:tcPr>
          <w:p w:rsidR="00980D6D" w:rsidRDefault="00D8633A" w:rsidP="00D8633A">
            <w:pPr>
              <w:pStyle w:val="Compact"/>
              <w:jc w:val="center"/>
            </w:pPr>
            <w:r>
              <w:t>Data management (coordination)</w:t>
            </w:r>
          </w:p>
        </w:tc>
        <w:tc>
          <w:tcPr>
            <w:tcW w:w="0" w:type="auto"/>
          </w:tcPr>
          <w:p w:rsidR="00980D6D" w:rsidRDefault="00D8633A" w:rsidP="00D8633A">
            <w:pPr>
              <w:pStyle w:val="Compact"/>
              <w:jc w:val="center"/>
            </w:pPr>
            <w:r>
              <w:t>17</w:t>
            </w:r>
          </w:p>
        </w:tc>
        <w:tc>
          <w:tcPr>
            <w:tcW w:w="0" w:type="auto"/>
          </w:tcPr>
          <w:p w:rsidR="00980D6D" w:rsidRDefault="00D8633A" w:rsidP="00D8633A">
            <w:pPr>
              <w:pStyle w:val="Compact"/>
              <w:jc w:val="center"/>
            </w:pPr>
            <w:r>
              <w:t>37</w:t>
            </w:r>
          </w:p>
        </w:tc>
        <w:tc>
          <w:tcPr>
            <w:tcW w:w="0" w:type="auto"/>
          </w:tcPr>
          <w:p w:rsidR="00980D6D" w:rsidRDefault="00D8633A" w:rsidP="00D8633A">
            <w:pPr>
              <w:pStyle w:val="Compact"/>
              <w:jc w:val="center"/>
            </w:pPr>
            <w:r>
              <w:t>86</w:t>
            </w:r>
          </w:p>
        </w:tc>
      </w:tr>
      <w:tr w:rsidR="00980D6D">
        <w:tc>
          <w:tcPr>
            <w:tcW w:w="0" w:type="auto"/>
          </w:tcPr>
          <w:p w:rsidR="00980D6D" w:rsidRDefault="00D8633A" w:rsidP="00D8633A">
            <w:pPr>
              <w:pStyle w:val="Compact"/>
              <w:jc w:val="center"/>
            </w:pPr>
            <w:r>
              <w:t>Total personnel</w:t>
            </w:r>
          </w:p>
        </w:tc>
        <w:tc>
          <w:tcPr>
            <w:tcW w:w="0" w:type="auto"/>
          </w:tcPr>
          <w:p w:rsidR="00980D6D" w:rsidRDefault="00D8633A" w:rsidP="00D8633A">
            <w:pPr>
              <w:pStyle w:val="Compact"/>
              <w:jc w:val="center"/>
            </w:pPr>
            <w:r>
              <w:t>393</w:t>
            </w:r>
          </w:p>
        </w:tc>
        <w:tc>
          <w:tcPr>
            <w:tcW w:w="0" w:type="auto"/>
          </w:tcPr>
          <w:p w:rsidR="00980D6D" w:rsidRDefault="00D8633A" w:rsidP="00D8633A">
            <w:pPr>
              <w:pStyle w:val="Compact"/>
              <w:jc w:val="center"/>
            </w:pPr>
            <w:r>
              <w:t>848</w:t>
            </w:r>
          </w:p>
        </w:tc>
        <w:tc>
          <w:tcPr>
            <w:tcW w:w="0" w:type="auto"/>
          </w:tcPr>
          <w:p w:rsidR="00980D6D" w:rsidRDefault="00D8633A" w:rsidP="00D8633A">
            <w:pPr>
              <w:pStyle w:val="Compact"/>
              <w:jc w:val="center"/>
            </w:pPr>
            <w:r>
              <w:t>1958</w:t>
            </w:r>
          </w:p>
        </w:tc>
      </w:tr>
    </w:tbl>
    <w:p w:rsidR="00303911" w:rsidRDefault="00303911"/>
    <w:p w:rsidR="00303911" w:rsidRDefault="00303911" w:rsidP="00303911">
      <w:r>
        <w:br w:type="page"/>
      </w:r>
    </w:p>
    <w:p w:rsidR="00980D6D" w:rsidRDefault="00D8633A">
      <w:proofErr w:type="gramStart"/>
      <w:r>
        <w:lastRenderedPageBreak/>
        <w:t>Table 3.</w:t>
      </w:r>
      <w:proofErr w:type="gramEnd"/>
      <w:r>
        <w:t xml:space="preserve"> Number of supplies needed each day</w:t>
      </w:r>
    </w:p>
    <w:tbl>
      <w:tblPr>
        <w:tblW w:w="0" w:type="auto"/>
        <w:tblLook w:val="04A0" w:firstRow="1" w:lastRow="0" w:firstColumn="1" w:lastColumn="0" w:noHBand="0" w:noVBand="1"/>
      </w:tblPr>
      <w:tblGrid>
        <w:gridCol w:w="2607"/>
        <w:gridCol w:w="1439"/>
        <w:gridCol w:w="1439"/>
        <w:gridCol w:w="1439"/>
      </w:tblGrid>
      <w:tr w:rsidR="00980D6D">
        <w:tc>
          <w:tcPr>
            <w:tcW w:w="0" w:type="auto"/>
            <w:tcBorders>
              <w:bottom w:val="single" w:sz="0" w:space="0" w:color="auto"/>
            </w:tcBorders>
            <w:vAlign w:val="bottom"/>
          </w:tcPr>
          <w:p w:rsidR="00980D6D" w:rsidRDefault="00D8633A" w:rsidP="00D8633A">
            <w:pPr>
              <w:pStyle w:val="Compact"/>
              <w:jc w:val="center"/>
            </w:pPr>
            <w:r>
              <w:t>Variable</w:t>
            </w:r>
          </w:p>
        </w:tc>
        <w:tc>
          <w:tcPr>
            <w:tcW w:w="0" w:type="auto"/>
            <w:tcBorders>
              <w:bottom w:val="single" w:sz="0" w:space="0" w:color="auto"/>
            </w:tcBorders>
            <w:vAlign w:val="bottom"/>
          </w:tcPr>
          <w:p w:rsidR="00980D6D" w:rsidRDefault="00D8633A" w:rsidP="00D8633A">
            <w:pPr>
              <w:pStyle w:val="Compact"/>
              <w:jc w:val="center"/>
            </w:pPr>
            <w:r>
              <w:t>2014-10-28</w:t>
            </w:r>
          </w:p>
        </w:tc>
        <w:tc>
          <w:tcPr>
            <w:tcW w:w="0" w:type="auto"/>
            <w:tcBorders>
              <w:bottom w:val="single" w:sz="0" w:space="0" w:color="auto"/>
            </w:tcBorders>
            <w:vAlign w:val="bottom"/>
          </w:tcPr>
          <w:p w:rsidR="00980D6D" w:rsidRDefault="00D8633A" w:rsidP="00D8633A">
            <w:pPr>
              <w:pStyle w:val="Compact"/>
              <w:jc w:val="center"/>
            </w:pPr>
            <w:r>
              <w:t>2014-11-25</w:t>
            </w:r>
          </w:p>
        </w:tc>
        <w:tc>
          <w:tcPr>
            <w:tcW w:w="0" w:type="auto"/>
            <w:tcBorders>
              <w:bottom w:val="single" w:sz="0" w:space="0" w:color="auto"/>
            </w:tcBorders>
            <w:vAlign w:val="bottom"/>
          </w:tcPr>
          <w:p w:rsidR="00980D6D" w:rsidRDefault="00D8633A" w:rsidP="00D8633A">
            <w:pPr>
              <w:pStyle w:val="Compact"/>
              <w:jc w:val="center"/>
            </w:pPr>
            <w:r>
              <w:t>2014-12-23</w:t>
            </w:r>
          </w:p>
        </w:tc>
      </w:tr>
      <w:tr w:rsidR="00980D6D">
        <w:tc>
          <w:tcPr>
            <w:tcW w:w="0" w:type="auto"/>
          </w:tcPr>
          <w:p w:rsidR="00980D6D" w:rsidRDefault="00D8633A" w:rsidP="00D8633A">
            <w:pPr>
              <w:pStyle w:val="Compact"/>
              <w:jc w:val="center"/>
            </w:pPr>
            <w:r>
              <w:t>Days from today</w:t>
            </w:r>
          </w:p>
        </w:tc>
        <w:tc>
          <w:tcPr>
            <w:tcW w:w="0" w:type="auto"/>
          </w:tcPr>
          <w:p w:rsidR="00980D6D" w:rsidRDefault="00D8633A" w:rsidP="00D8633A">
            <w:pPr>
              <w:pStyle w:val="Compact"/>
              <w:jc w:val="center"/>
            </w:pPr>
            <w:r>
              <w:t>0</w:t>
            </w:r>
          </w:p>
        </w:tc>
        <w:tc>
          <w:tcPr>
            <w:tcW w:w="0" w:type="auto"/>
          </w:tcPr>
          <w:p w:rsidR="00980D6D" w:rsidRDefault="00D8633A" w:rsidP="00D8633A">
            <w:pPr>
              <w:pStyle w:val="Compact"/>
              <w:jc w:val="center"/>
            </w:pPr>
            <w:r>
              <w:t>28</w:t>
            </w:r>
          </w:p>
        </w:tc>
        <w:tc>
          <w:tcPr>
            <w:tcW w:w="0" w:type="auto"/>
          </w:tcPr>
          <w:p w:rsidR="00980D6D" w:rsidRDefault="00D8633A" w:rsidP="00D8633A">
            <w:pPr>
              <w:pStyle w:val="Compact"/>
              <w:jc w:val="center"/>
            </w:pPr>
            <w:r>
              <w:t>56</w:t>
            </w:r>
          </w:p>
        </w:tc>
      </w:tr>
      <w:tr w:rsidR="00980D6D">
        <w:tc>
          <w:tcPr>
            <w:tcW w:w="0" w:type="auto"/>
          </w:tcPr>
          <w:p w:rsidR="00980D6D" w:rsidRDefault="00D8633A" w:rsidP="00D8633A">
            <w:pPr>
              <w:pStyle w:val="Compact"/>
              <w:jc w:val="center"/>
            </w:pPr>
            <w:r>
              <w:t>PPE (m3)</w:t>
            </w:r>
          </w:p>
        </w:tc>
        <w:tc>
          <w:tcPr>
            <w:tcW w:w="0" w:type="auto"/>
          </w:tcPr>
          <w:p w:rsidR="00980D6D" w:rsidRDefault="00D8633A" w:rsidP="00D8633A">
            <w:pPr>
              <w:pStyle w:val="Compact"/>
              <w:jc w:val="center"/>
            </w:pPr>
            <w:r>
              <w:t>302.5</w:t>
            </w:r>
          </w:p>
        </w:tc>
        <w:tc>
          <w:tcPr>
            <w:tcW w:w="0" w:type="auto"/>
          </w:tcPr>
          <w:p w:rsidR="00980D6D" w:rsidRDefault="00D8633A" w:rsidP="00D8633A">
            <w:pPr>
              <w:pStyle w:val="Compact"/>
              <w:jc w:val="center"/>
            </w:pPr>
            <w:r>
              <w:t>652.4</w:t>
            </w:r>
          </w:p>
        </w:tc>
        <w:tc>
          <w:tcPr>
            <w:tcW w:w="0" w:type="auto"/>
          </w:tcPr>
          <w:p w:rsidR="00980D6D" w:rsidRDefault="00D8633A" w:rsidP="00D8633A">
            <w:pPr>
              <w:pStyle w:val="Compact"/>
              <w:jc w:val="center"/>
            </w:pPr>
            <w:r>
              <w:t>1504.2</w:t>
            </w:r>
          </w:p>
        </w:tc>
      </w:tr>
      <w:tr w:rsidR="00980D6D">
        <w:tc>
          <w:tcPr>
            <w:tcW w:w="0" w:type="auto"/>
          </w:tcPr>
          <w:p w:rsidR="00980D6D" w:rsidRDefault="00D8633A" w:rsidP="00D8633A">
            <w:pPr>
              <w:pStyle w:val="Compact"/>
              <w:jc w:val="center"/>
            </w:pPr>
            <w:r>
              <w:t>PPE (tons)</w:t>
            </w:r>
          </w:p>
        </w:tc>
        <w:tc>
          <w:tcPr>
            <w:tcW w:w="0" w:type="auto"/>
          </w:tcPr>
          <w:p w:rsidR="00980D6D" w:rsidRDefault="00D8633A" w:rsidP="00D8633A">
            <w:pPr>
              <w:pStyle w:val="Compact"/>
              <w:jc w:val="center"/>
            </w:pPr>
            <w:r>
              <w:t>62.9</w:t>
            </w:r>
          </w:p>
        </w:tc>
        <w:tc>
          <w:tcPr>
            <w:tcW w:w="0" w:type="auto"/>
          </w:tcPr>
          <w:p w:rsidR="00980D6D" w:rsidRDefault="00D8633A" w:rsidP="00D8633A">
            <w:pPr>
              <w:pStyle w:val="Compact"/>
              <w:jc w:val="center"/>
            </w:pPr>
            <w:r>
              <w:t>135.6</w:t>
            </w:r>
          </w:p>
        </w:tc>
        <w:tc>
          <w:tcPr>
            <w:tcW w:w="0" w:type="auto"/>
          </w:tcPr>
          <w:p w:rsidR="00980D6D" w:rsidRDefault="00D8633A" w:rsidP="00D8633A">
            <w:pPr>
              <w:pStyle w:val="Compact"/>
              <w:jc w:val="center"/>
            </w:pPr>
            <w:r>
              <w:t>312.6</w:t>
            </w:r>
          </w:p>
        </w:tc>
      </w:tr>
      <w:tr w:rsidR="00980D6D">
        <w:tc>
          <w:tcPr>
            <w:tcW w:w="0" w:type="auto"/>
          </w:tcPr>
          <w:p w:rsidR="00980D6D" w:rsidRDefault="00D8633A" w:rsidP="00D8633A">
            <w:pPr>
              <w:pStyle w:val="Compact"/>
              <w:jc w:val="center"/>
            </w:pPr>
            <w:r>
              <w:t>Body bags (m3)</w:t>
            </w:r>
          </w:p>
        </w:tc>
        <w:tc>
          <w:tcPr>
            <w:tcW w:w="0" w:type="auto"/>
          </w:tcPr>
          <w:p w:rsidR="00980D6D" w:rsidRDefault="00D8633A" w:rsidP="00D8633A">
            <w:pPr>
              <w:pStyle w:val="Compact"/>
              <w:jc w:val="center"/>
            </w:pPr>
            <w:r>
              <w:t>0.8</w:t>
            </w:r>
          </w:p>
        </w:tc>
        <w:tc>
          <w:tcPr>
            <w:tcW w:w="0" w:type="auto"/>
          </w:tcPr>
          <w:p w:rsidR="00980D6D" w:rsidRDefault="00D8633A" w:rsidP="00D8633A">
            <w:pPr>
              <w:pStyle w:val="Compact"/>
              <w:jc w:val="center"/>
            </w:pPr>
            <w:r>
              <w:t>1.8</w:t>
            </w:r>
          </w:p>
        </w:tc>
        <w:tc>
          <w:tcPr>
            <w:tcW w:w="0" w:type="auto"/>
          </w:tcPr>
          <w:p w:rsidR="00980D6D" w:rsidRDefault="00D8633A" w:rsidP="00D8633A">
            <w:pPr>
              <w:pStyle w:val="Compact"/>
              <w:jc w:val="center"/>
            </w:pPr>
            <w:r>
              <w:t>4</w:t>
            </w:r>
          </w:p>
        </w:tc>
      </w:tr>
      <w:tr w:rsidR="00980D6D">
        <w:tc>
          <w:tcPr>
            <w:tcW w:w="0" w:type="auto"/>
          </w:tcPr>
          <w:p w:rsidR="00980D6D" w:rsidRDefault="00D8633A" w:rsidP="00D8633A">
            <w:pPr>
              <w:pStyle w:val="Compact"/>
              <w:jc w:val="center"/>
            </w:pPr>
            <w:r>
              <w:t>Body bags (tons)</w:t>
            </w:r>
          </w:p>
        </w:tc>
        <w:tc>
          <w:tcPr>
            <w:tcW w:w="0" w:type="auto"/>
          </w:tcPr>
          <w:p w:rsidR="00980D6D" w:rsidRDefault="00D8633A" w:rsidP="00D8633A">
            <w:pPr>
              <w:pStyle w:val="Compact"/>
              <w:jc w:val="center"/>
            </w:pPr>
            <w:r>
              <w:t>0.1</w:t>
            </w:r>
          </w:p>
        </w:tc>
        <w:tc>
          <w:tcPr>
            <w:tcW w:w="0" w:type="auto"/>
          </w:tcPr>
          <w:p w:rsidR="00980D6D" w:rsidRDefault="00D8633A" w:rsidP="00D8633A">
            <w:pPr>
              <w:pStyle w:val="Compact"/>
              <w:jc w:val="center"/>
            </w:pPr>
            <w:r>
              <w:t>0.2</w:t>
            </w:r>
          </w:p>
        </w:tc>
        <w:tc>
          <w:tcPr>
            <w:tcW w:w="0" w:type="auto"/>
          </w:tcPr>
          <w:p w:rsidR="00980D6D" w:rsidRDefault="00D8633A" w:rsidP="00D8633A">
            <w:pPr>
              <w:pStyle w:val="Compact"/>
              <w:jc w:val="center"/>
            </w:pPr>
            <w:r>
              <w:t>0.4</w:t>
            </w:r>
          </w:p>
        </w:tc>
      </w:tr>
      <w:tr w:rsidR="00980D6D">
        <w:tc>
          <w:tcPr>
            <w:tcW w:w="0" w:type="auto"/>
          </w:tcPr>
          <w:p w:rsidR="00980D6D" w:rsidRDefault="00D8633A" w:rsidP="00D8633A">
            <w:pPr>
              <w:pStyle w:val="Compact"/>
              <w:jc w:val="center"/>
            </w:pPr>
            <w:r>
              <w:t>Chlorine (m3)</w:t>
            </w:r>
          </w:p>
        </w:tc>
        <w:tc>
          <w:tcPr>
            <w:tcW w:w="0" w:type="auto"/>
          </w:tcPr>
          <w:p w:rsidR="00980D6D" w:rsidRDefault="00D8633A" w:rsidP="00D8633A">
            <w:pPr>
              <w:pStyle w:val="Compact"/>
              <w:jc w:val="center"/>
            </w:pPr>
            <w:r>
              <w:t>0.3</w:t>
            </w:r>
          </w:p>
        </w:tc>
        <w:tc>
          <w:tcPr>
            <w:tcW w:w="0" w:type="auto"/>
          </w:tcPr>
          <w:p w:rsidR="00980D6D" w:rsidRDefault="00D8633A" w:rsidP="00D8633A">
            <w:pPr>
              <w:pStyle w:val="Compact"/>
              <w:jc w:val="center"/>
            </w:pPr>
            <w:r>
              <w:t>0.7</w:t>
            </w:r>
          </w:p>
        </w:tc>
        <w:tc>
          <w:tcPr>
            <w:tcW w:w="0" w:type="auto"/>
          </w:tcPr>
          <w:p w:rsidR="00980D6D" w:rsidRDefault="00D8633A" w:rsidP="00D8633A">
            <w:pPr>
              <w:pStyle w:val="Compact"/>
              <w:jc w:val="center"/>
            </w:pPr>
            <w:r>
              <w:t>1.6</w:t>
            </w:r>
          </w:p>
        </w:tc>
      </w:tr>
      <w:tr w:rsidR="00980D6D">
        <w:tc>
          <w:tcPr>
            <w:tcW w:w="0" w:type="auto"/>
          </w:tcPr>
          <w:p w:rsidR="00980D6D" w:rsidRDefault="00D8633A" w:rsidP="00D8633A">
            <w:pPr>
              <w:pStyle w:val="Compact"/>
              <w:jc w:val="center"/>
            </w:pPr>
            <w:r>
              <w:t>Chlorine (tons)</w:t>
            </w:r>
          </w:p>
        </w:tc>
        <w:tc>
          <w:tcPr>
            <w:tcW w:w="0" w:type="auto"/>
          </w:tcPr>
          <w:p w:rsidR="00980D6D" w:rsidRDefault="00D8633A" w:rsidP="00D8633A">
            <w:pPr>
              <w:pStyle w:val="Compact"/>
              <w:jc w:val="center"/>
            </w:pPr>
            <w:r>
              <w:t>0.3</w:t>
            </w:r>
          </w:p>
        </w:tc>
        <w:tc>
          <w:tcPr>
            <w:tcW w:w="0" w:type="auto"/>
          </w:tcPr>
          <w:p w:rsidR="00980D6D" w:rsidRDefault="00D8633A" w:rsidP="00D8633A">
            <w:pPr>
              <w:pStyle w:val="Compact"/>
              <w:jc w:val="center"/>
            </w:pPr>
            <w:r>
              <w:t>0.7</w:t>
            </w:r>
          </w:p>
        </w:tc>
        <w:tc>
          <w:tcPr>
            <w:tcW w:w="0" w:type="auto"/>
          </w:tcPr>
          <w:p w:rsidR="00980D6D" w:rsidRDefault="00D8633A" w:rsidP="00D8633A">
            <w:pPr>
              <w:pStyle w:val="Compact"/>
              <w:jc w:val="center"/>
            </w:pPr>
            <w:r>
              <w:t>1.6</w:t>
            </w:r>
          </w:p>
        </w:tc>
      </w:tr>
      <w:tr w:rsidR="00980D6D">
        <w:tc>
          <w:tcPr>
            <w:tcW w:w="0" w:type="auto"/>
          </w:tcPr>
          <w:p w:rsidR="00980D6D" w:rsidRDefault="00D8633A" w:rsidP="00D8633A">
            <w:pPr>
              <w:pStyle w:val="Compact"/>
              <w:jc w:val="center"/>
            </w:pPr>
            <w:r>
              <w:t>Medical supplies (m3)</w:t>
            </w:r>
          </w:p>
        </w:tc>
        <w:tc>
          <w:tcPr>
            <w:tcW w:w="0" w:type="auto"/>
          </w:tcPr>
          <w:p w:rsidR="00980D6D" w:rsidRDefault="00D8633A" w:rsidP="00D8633A">
            <w:pPr>
              <w:pStyle w:val="Compact"/>
              <w:jc w:val="center"/>
            </w:pPr>
            <w:r>
              <w:t>4.7</w:t>
            </w:r>
          </w:p>
        </w:tc>
        <w:tc>
          <w:tcPr>
            <w:tcW w:w="0" w:type="auto"/>
          </w:tcPr>
          <w:p w:rsidR="00980D6D" w:rsidRDefault="00D8633A" w:rsidP="00D8633A">
            <w:pPr>
              <w:pStyle w:val="Compact"/>
              <w:jc w:val="center"/>
            </w:pPr>
            <w:r>
              <w:t>10.1</w:t>
            </w:r>
          </w:p>
        </w:tc>
        <w:tc>
          <w:tcPr>
            <w:tcW w:w="0" w:type="auto"/>
          </w:tcPr>
          <w:p w:rsidR="00980D6D" w:rsidRDefault="00D8633A" w:rsidP="00D8633A">
            <w:pPr>
              <w:pStyle w:val="Compact"/>
              <w:jc w:val="center"/>
            </w:pPr>
            <w:r>
              <w:t>23.2</w:t>
            </w:r>
          </w:p>
        </w:tc>
      </w:tr>
      <w:tr w:rsidR="00980D6D">
        <w:tc>
          <w:tcPr>
            <w:tcW w:w="0" w:type="auto"/>
          </w:tcPr>
          <w:p w:rsidR="00980D6D" w:rsidRDefault="00D8633A" w:rsidP="00D8633A">
            <w:pPr>
              <w:pStyle w:val="Compact"/>
              <w:jc w:val="center"/>
            </w:pPr>
            <w:r>
              <w:t>Medical supplies (tons)</w:t>
            </w:r>
          </w:p>
        </w:tc>
        <w:tc>
          <w:tcPr>
            <w:tcW w:w="0" w:type="auto"/>
          </w:tcPr>
          <w:p w:rsidR="00980D6D" w:rsidRDefault="00D8633A" w:rsidP="00D8633A">
            <w:pPr>
              <w:pStyle w:val="Compact"/>
              <w:jc w:val="center"/>
            </w:pPr>
            <w:r>
              <w:t>2.3</w:t>
            </w:r>
          </w:p>
        </w:tc>
        <w:tc>
          <w:tcPr>
            <w:tcW w:w="0" w:type="auto"/>
          </w:tcPr>
          <w:p w:rsidR="00980D6D" w:rsidRDefault="00D8633A" w:rsidP="00D8633A">
            <w:pPr>
              <w:pStyle w:val="Compact"/>
              <w:jc w:val="center"/>
            </w:pPr>
            <w:r>
              <w:t>5</w:t>
            </w:r>
          </w:p>
        </w:tc>
        <w:tc>
          <w:tcPr>
            <w:tcW w:w="0" w:type="auto"/>
          </w:tcPr>
          <w:p w:rsidR="00980D6D" w:rsidRDefault="00D8633A" w:rsidP="00D8633A">
            <w:pPr>
              <w:pStyle w:val="Compact"/>
              <w:jc w:val="center"/>
            </w:pPr>
            <w:r>
              <w:t>11.6</w:t>
            </w:r>
          </w:p>
        </w:tc>
      </w:tr>
      <w:tr w:rsidR="00980D6D">
        <w:tc>
          <w:tcPr>
            <w:tcW w:w="0" w:type="auto"/>
          </w:tcPr>
          <w:p w:rsidR="00980D6D" w:rsidRDefault="00D8633A" w:rsidP="00D8633A">
            <w:pPr>
              <w:pStyle w:val="Compact"/>
              <w:jc w:val="center"/>
            </w:pPr>
            <w:r>
              <w:t>Lab supplies (m3)</w:t>
            </w:r>
          </w:p>
        </w:tc>
        <w:tc>
          <w:tcPr>
            <w:tcW w:w="0" w:type="auto"/>
          </w:tcPr>
          <w:p w:rsidR="00980D6D" w:rsidRDefault="00D8633A" w:rsidP="00D8633A">
            <w:pPr>
              <w:pStyle w:val="Compact"/>
              <w:jc w:val="center"/>
            </w:pPr>
            <w:r>
              <w:t>0.5</w:t>
            </w:r>
          </w:p>
        </w:tc>
        <w:tc>
          <w:tcPr>
            <w:tcW w:w="0" w:type="auto"/>
          </w:tcPr>
          <w:p w:rsidR="00980D6D" w:rsidRDefault="00D8633A" w:rsidP="00D8633A">
            <w:pPr>
              <w:pStyle w:val="Compact"/>
              <w:jc w:val="center"/>
            </w:pPr>
            <w:r>
              <w:t>1.1</w:t>
            </w:r>
          </w:p>
        </w:tc>
        <w:tc>
          <w:tcPr>
            <w:tcW w:w="0" w:type="auto"/>
          </w:tcPr>
          <w:p w:rsidR="00980D6D" w:rsidRDefault="00D8633A" w:rsidP="00D8633A">
            <w:pPr>
              <w:pStyle w:val="Compact"/>
              <w:jc w:val="center"/>
            </w:pPr>
            <w:r>
              <w:t>2.5</w:t>
            </w:r>
          </w:p>
        </w:tc>
      </w:tr>
      <w:tr w:rsidR="00980D6D">
        <w:tc>
          <w:tcPr>
            <w:tcW w:w="0" w:type="auto"/>
          </w:tcPr>
          <w:p w:rsidR="00980D6D" w:rsidRDefault="00D8633A" w:rsidP="00D8633A">
            <w:pPr>
              <w:pStyle w:val="Compact"/>
              <w:jc w:val="center"/>
            </w:pPr>
            <w:r>
              <w:t>Lab supplies (tons)</w:t>
            </w:r>
          </w:p>
        </w:tc>
        <w:tc>
          <w:tcPr>
            <w:tcW w:w="0" w:type="auto"/>
          </w:tcPr>
          <w:p w:rsidR="00980D6D" w:rsidRDefault="00D8633A" w:rsidP="00D8633A">
            <w:pPr>
              <w:pStyle w:val="Compact"/>
              <w:jc w:val="center"/>
            </w:pPr>
            <w:r>
              <w:t>0.2</w:t>
            </w:r>
          </w:p>
        </w:tc>
        <w:tc>
          <w:tcPr>
            <w:tcW w:w="0" w:type="auto"/>
          </w:tcPr>
          <w:p w:rsidR="00980D6D" w:rsidRDefault="00D8633A" w:rsidP="00D8633A">
            <w:pPr>
              <w:pStyle w:val="Compact"/>
              <w:jc w:val="center"/>
            </w:pPr>
            <w:r>
              <w:t>0.5</w:t>
            </w:r>
          </w:p>
        </w:tc>
        <w:tc>
          <w:tcPr>
            <w:tcW w:w="0" w:type="auto"/>
          </w:tcPr>
          <w:p w:rsidR="00980D6D" w:rsidRDefault="00D8633A" w:rsidP="00D8633A">
            <w:pPr>
              <w:pStyle w:val="Compact"/>
              <w:jc w:val="center"/>
            </w:pPr>
            <w:r>
              <w:t>1.2</w:t>
            </w:r>
          </w:p>
        </w:tc>
      </w:tr>
      <w:tr w:rsidR="00980D6D">
        <w:tc>
          <w:tcPr>
            <w:tcW w:w="0" w:type="auto"/>
          </w:tcPr>
          <w:p w:rsidR="00980D6D" w:rsidRDefault="00D8633A" w:rsidP="00D8633A">
            <w:pPr>
              <w:pStyle w:val="Compact"/>
              <w:jc w:val="center"/>
            </w:pPr>
            <w:r>
              <w:t>Total (m3)</w:t>
            </w:r>
          </w:p>
        </w:tc>
        <w:tc>
          <w:tcPr>
            <w:tcW w:w="0" w:type="auto"/>
          </w:tcPr>
          <w:p w:rsidR="00980D6D" w:rsidRDefault="00D8633A" w:rsidP="00D8633A">
            <w:pPr>
              <w:pStyle w:val="Compact"/>
              <w:jc w:val="center"/>
            </w:pPr>
            <w:r>
              <w:t>308.8</w:t>
            </w:r>
          </w:p>
        </w:tc>
        <w:tc>
          <w:tcPr>
            <w:tcW w:w="0" w:type="auto"/>
          </w:tcPr>
          <w:p w:rsidR="00980D6D" w:rsidRDefault="00D8633A" w:rsidP="00D8633A">
            <w:pPr>
              <w:pStyle w:val="Compact"/>
              <w:jc w:val="center"/>
            </w:pPr>
            <w:r>
              <w:t>666</w:t>
            </w:r>
          </w:p>
        </w:tc>
        <w:tc>
          <w:tcPr>
            <w:tcW w:w="0" w:type="auto"/>
          </w:tcPr>
          <w:p w:rsidR="00980D6D" w:rsidRDefault="00D8633A" w:rsidP="00D8633A">
            <w:pPr>
              <w:pStyle w:val="Compact"/>
              <w:jc w:val="center"/>
            </w:pPr>
            <w:r>
              <w:t>1535.6</w:t>
            </w:r>
          </w:p>
        </w:tc>
      </w:tr>
      <w:tr w:rsidR="00980D6D">
        <w:tc>
          <w:tcPr>
            <w:tcW w:w="0" w:type="auto"/>
          </w:tcPr>
          <w:p w:rsidR="00980D6D" w:rsidRDefault="00D8633A" w:rsidP="00D8633A">
            <w:pPr>
              <w:pStyle w:val="Compact"/>
              <w:jc w:val="center"/>
            </w:pPr>
            <w:r>
              <w:t>Total (tons)</w:t>
            </w:r>
          </w:p>
        </w:tc>
        <w:tc>
          <w:tcPr>
            <w:tcW w:w="0" w:type="auto"/>
          </w:tcPr>
          <w:p w:rsidR="00980D6D" w:rsidRDefault="00D8633A" w:rsidP="00D8633A">
            <w:pPr>
              <w:pStyle w:val="Compact"/>
              <w:jc w:val="center"/>
            </w:pPr>
            <w:r>
              <w:t>65.8</w:t>
            </w:r>
          </w:p>
        </w:tc>
        <w:tc>
          <w:tcPr>
            <w:tcW w:w="0" w:type="auto"/>
          </w:tcPr>
          <w:p w:rsidR="00980D6D" w:rsidRDefault="00D8633A" w:rsidP="00D8633A">
            <w:pPr>
              <w:pStyle w:val="Compact"/>
              <w:jc w:val="center"/>
            </w:pPr>
            <w:r>
              <w:t>142</w:t>
            </w:r>
          </w:p>
        </w:tc>
        <w:tc>
          <w:tcPr>
            <w:tcW w:w="0" w:type="auto"/>
          </w:tcPr>
          <w:p w:rsidR="00980D6D" w:rsidRDefault="00D8633A" w:rsidP="00D8633A">
            <w:pPr>
              <w:pStyle w:val="Compact"/>
              <w:jc w:val="center"/>
            </w:pPr>
            <w:r>
              <w:t>327.4</w:t>
            </w:r>
          </w:p>
        </w:tc>
      </w:tr>
    </w:tbl>
    <w:p w:rsidR="00303911" w:rsidRDefault="00303911">
      <w:pPr>
        <w:pStyle w:val="Overskrift1"/>
      </w:pPr>
      <w:bookmarkStart w:id="14" w:name="figures"/>
    </w:p>
    <w:p w:rsidR="00303911" w:rsidRDefault="00303911" w:rsidP="00303911">
      <w:pPr>
        <w:rPr>
          <w:rFonts w:asciiTheme="majorHAnsi" w:eastAsiaTheme="majorEastAsia" w:hAnsiTheme="majorHAnsi" w:cstheme="majorBidi"/>
          <w:color w:val="345A8A" w:themeColor="accent1" w:themeShade="B5"/>
          <w:sz w:val="36"/>
          <w:szCs w:val="36"/>
        </w:rPr>
      </w:pPr>
      <w:r>
        <w:br w:type="page"/>
      </w:r>
    </w:p>
    <w:p w:rsidR="00980D6D" w:rsidRDefault="00D8633A">
      <w:pPr>
        <w:pStyle w:val="Overskrift1"/>
      </w:pPr>
      <w:r>
        <w:lastRenderedPageBreak/>
        <w:t>Figures</w:t>
      </w:r>
    </w:p>
    <w:bookmarkEnd w:id="14"/>
    <w:p w:rsidR="00980D6D" w:rsidRDefault="00D8633A">
      <w:r>
        <w:rPr>
          <w:noProof/>
          <w:lang w:val="nb-NO" w:eastAsia="nb-NO"/>
        </w:rPr>
        <w:drawing>
          <wp:inline distT="0" distB="0" distL="0" distR="0">
            <wp:extent cx="6109200" cy="4320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14-10-28/2014-10-28_CDC_limits_total.png"/>
                    <pic:cNvPicPr>
                      <a:picLocks noChangeAspect="1" noChangeArrowheads="1"/>
                    </pic:cNvPicPr>
                  </pic:nvPicPr>
                  <pic:blipFill>
                    <a:blip r:embed="rId7"/>
                    <a:stretch>
                      <a:fillRect/>
                    </a:stretch>
                  </pic:blipFill>
                  <pic:spPr bwMode="auto">
                    <a:xfrm>
                      <a:off x="0" y="0"/>
                      <a:ext cx="6109200" cy="4320000"/>
                    </a:xfrm>
                    <a:prstGeom prst="rect">
                      <a:avLst/>
                    </a:prstGeom>
                    <a:noFill/>
                    <a:ln w="9525">
                      <a:noFill/>
                      <a:headEnd/>
                      <a:tailEnd/>
                    </a:ln>
                  </pic:spPr>
                </pic:pic>
              </a:graphicData>
            </a:graphic>
          </wp:inline>
        </w:drawing>
      </w:r>
    </w:p>
    <w:p w:rsidR="00980D6D" w:rsidRDefault="00D8633A">
      <w:r>
        <w:rPr>
          <w:noProof/>
          <w:lang w:val="nb-NO" w:eastAsia="nb-NO"/>
        </w:rPr>
        <w:lastRenderedPageBreak/>
        <w:drawing>
          <wp:inline distT="0" distB="0" distL="0" distR="0">
            <wp:extent cx="6109200" cy="43200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14-10-28/2014-10-28_new_cases_total.png"/>
                    <pic:cNvPicPr>
                      <a:picLocks noChangeAspect="1" noChangeArrowheads="1"/>
                    </pic:cNvPicPr>
                  </pic:nvPicPr>
                  <pic:blipFill>
                    <a:blip r:embed="rId8"/>
                    <a:stretch>
                      <a:fillRect/>
                    </a:stretch>
                  </pic:blipFill>
                  <pic:spPr bwMode="auto">
                    <a:xfrm>
                      <a:off x="0" y="0"/>
                      <a:ext cx="6109200" cy="4320000"/>
                    </a:xfrm>
                    <a:prstGeom prst="rect">
                      <a:avLst/>
                    </a:prstGeom>
                    <a:noFill/>
                    <a:ln w="9525">
                      <a:noFill/>
                      <a:headEnd/>
                      <a:tailEnd/>
                    </a:ln>
                  </pic:spPr>
                </pic:pic>
              </a:graphicData>
            </a:graphic>
          </wp:inline>
        </w:drawing>
      </w:r>
    </w:p>
    <w:p w:rsidR="00980D6D" w:rsidRDefault="00D8633A">
      <w:r>
        <w:rPr>
          <w:noProof/>
          <w:lang w:val="nb-NO" w:eastAsia="nb-NO"/>
        </w:rPr>
        <w:drawing>
          <wp:inline distT="0" distB="0" distL="0" distR="0">
            <wp:extent cx="6109200" cy="43200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14-10-28/2014-10-28_log_validation_total.png"/>
                    <pic:cNvPicPr>
                      <a:picLocks noChangeAspect="1" noChangeArrowheads="1"/>
                    </pic:cNvPicPr>
                  </pic:nvPicPr>
                  <pic:blipFill>
                    <a:blip r:embed="rId9"/>
                    <a:stretch>
                      <a:fillRect/>
                    </a:stretch>
                  </pic:blipFill>
                  <pic:spPr bwMode="auto">
                    <a:xfrm>
                      <a:off x="0" y="0"/>
                      <a:ext cx="6109200" cy="4320000"/>
                    </a:xfrm>
                    <a:prstGeom prst="rect">
                      <a:avLst/>
                    </a:prstGeom>
                    <a:noFill/>
                    <a:ln w="9525">
                      <a:noFill/>
                      <a:headEnd/>
                      <a:tailEnd/>
                    </a:ln>
                  </pic:spPr>
                </pic:pic>
              </a:graphicData>
            </a:graphic>
          </wp:inline>
        </w:drawing>
      </w:r>
    </w:p>
    <w:p w:rsidR="00140C97" w:rsidRDefault="00140C97">
      <w:pPr>
        <w:pStyle w:val="Overskrift1"/>
        <w:rPr>
          <w:ins w:id="15" w:author="MacDonald, Emily" w:date="2014-10-28T17:39:00Z"/>
        </w:rPr>
      </w:pPr>
      <w:bookmarkStart w:id="16" w:name="introduction"/>
      <w:ins w:id="17" w:author="MacDonald, Emily" w:date="2014-10-28T17:39:00Z">
        <w:r>
          <w:lastRenderedPageBreak/>
          <w:t>Funding statement</w:t>
        </w:r>
      </w:ins>
    </w:p>
    <w:p w:rsidR="00140C97" w:rsidRPr="00140C97" w:rsidRDefault="00A67ACE" w:rsidP="00140C97">
      <w:pPr>
        <w:rPr>
          <w:ins w:id="18" w:author="MacDonald, Emily" w:date="2014-10-28T17:39:00Z"/>
        </w:rPr>
        <w:pPrChange w:id="19" w:author="MacDonald, Emily" w:date="2014-10-28T17:39:00Z">
          <w:pPr>
            <w:pStyle w:val="Overskrift1"/>
          </w:pPr>
        </w:pPrChange>
      </w:pPr>
      <w:ins w:id="20" w:author="MacDonald, Emily" w:date="2014-10-28T17:55:00Z">
        <w:r>
          <w:t>This research received no specific grant from any funding agency, commercial or not-for-profit sectors. The authors have declared that no competing interests exist.</w:t>
        </w:r>
      </w:ins>
    </w:p>
    <w:p w:rsidR="00980D6D" w:rsidRDefault="00D8633A">
      <w:pPr>
        <w:pStyle w:val="Overskrift1"/>
      </w:pPr>
      <w:del w:id="21" w:author="MacDonald, Emily" w:date="2014-10-28T17:04:00Z">
        <w:r w:rsidDel="00DA33F0">
          <w:delText>Introduction</w:delText>
        </w:r>
      </w:del>
      <w:ins w:id="22" w:author="MacDonald, Emily" w:date="2014-10-28T17:04:00Z">
        <w:r w:rsidR="00DA33F0">
          <w:t>Background</w:t>
        </w:r>
      </w:ins>
    </w:p>
    <w:bookmarkEnd w:id="16"/>
    <w:p w:rsidR="00ED46DC" w:rsidRDefault="00620EBD">
      <w:pPr>
        <w:rPr>
          <w:ins w:id="23" w:author="MacDonald, Emily" w:date="2014-10-28T18:19:00Z"/>
        </w:rPr>
      </w:pPr>
      <w:ins w:id="24" w:author="MacDonald, Emily" w:date="2014-10-28T18:02:00Z">
        <w:r>
          <w:t xml:space="preserve">Since December 2013, an outbreak of Ebola virus disease (EVD) of unprecedented </w:t>
        </w:r>
        <w:r>
          <w:t xml:space="preserve">size </w:t>
        </w:r>
        <w:r>
          <w:t xml:space="preserve">and geographic extent has been ongoing in West Africa. As of </w:t>
        </w:r>
        <w:commentRangeStart w:id="25"/>
        <w:r>
          <w:t>28 October</w:t>
        </w:r>
        <w:r w:rsidRPr="006018A1">
          <w:t xml:space="preserve"> 2014</w:t>
        </w:r>
      </w:ins>
      <w:commentRangeEnd w:id="25"/>
      <w:ins w:id="26" w:author="MacDonald, Emily" w:date="2014-10-28T18:19:00Z">
        <w:r w:rsidR="00ED46DC">
          <w:rPr>
            <w:rStyle w:val="Merknadsreferanse"/>
          </w:rPr>
          <w:commentReference w:id="25"/>
        </w:r>
      </w:ins>
      <w:ins w:id="27" w:author="MacDonald, Emily" w:date="2014-10-28T18:02:00Z">
        <w:r w:rsidRPr="006018A1">
          <w:t xml:space="preserve">, </w:t>
        </w:r>
      </w:ins>
      <w:ins w:id="28" w:author="MacDonald, Emily" w:date="2014-10-28T18:03:00Z">
        <w:r>
          <w:t>over 10 000 cases and 5</w:t>
        </w:r>
      </w:ins>
      <w:ins w:id="29" w:author="MacDonald, Emily" w:date="2014-10-28T18:05:00Z">
        <w:r>
          <w:t xml:space="preserve"> </w:t>
        </w:r>
      </w:ins>
      <w:ins w:id="30" w:author="MacDonald, Emily" w:date="2014-10-28T18:03:00Z">
        <w:r>
          <w:t>000 deaths</w:t>
        </w:r>
      </w:ins>
      <w:ins w:id="31" w:author="MacDonald, Emily" w:date="2014-10-28T18:02:00Z">
        <w:r w:rsidRPr="006018A1">
          <w:t xml:space="preserve"> have been reported </w:t>
        </w:r>
        <w:r>
          <w:t>to</w:t>
        </w:r>
        <w:r w:rsidRPr="006018A1">
          <w:t xml:space="preserve"> the World Health Organization</w:t>
        </w:r>
        <w:r>
          <w:t xml:space="preserve"> by the</w:t>
        </w:r>
        <w:r w:rsidR="00ED46DC">
          <w:t xml:space="preserve"> three most affected countries</w:t>
        </w:r>
      </w:ins>
      <w:ins w:id="32" w:author="MacDonald, Emily" w:date="2014-10-28T18:19:00Z">
        <w:r w:rsidR="00ED46DC">
          <w:t xml:space="preserve">, </w:t>
        </w:r>
      </w:ins>
      <w:ins w:id="33" w:author="MacDonald, Emily" w:date="2014-10-28T18:02:00Z">
        <w:r>
          <w:t>G</w:t>
        </w:r>
        <w:r w:rsidR="00ED46DC">
          <w:t>uinea, Liberia and Sierra Leon</w:t>
        </w:r>
      </w:ins>
      <w:ins w:id="34" w:author="MacDonald, Emily" w:date="2014-10-28T18:19:00Z">
        <w:r w:rsidR="00ED46DC">
          <w:t>e</w:t>
        </w:r>
      </w:ins>
      <w:ins w:id="35" w:author="MacDonald, Emily" w:date="2014-10-28T18:02:00Z">
        <w:r>
          <w:t xml:space="preserve">. </w:t>
        </w:r>
      </w:ins>
      <w:del w:id="36" w:author="MacDonald, Emily" w:date="2014-10-28T18:03:00Z">
        <w:r w:rsidR="00D8633A" w:rsidDel="00620EBD">
          <w:delText xml:space="preserve">West Africa is </w:delText>
        </w:r>
      </w:del>
      <w:del w:id="37" w:author="MacDonald, Emily" w:date="2014-10-28T17:56:00Z">
        <w:r w:rsidR="00D8633A" w:rsidDel="00A67ACE">
          <w:delText>currently in the grips of the worst Ebola Virus Disease (EVD) epidemic in history</w:delText>
        </w:r>
      </w:del>
      <w:del w:id="38" w:author="MacDonald, Emily" w:date="2014-10-28T18:03:00Z">
        <w:r w:rsidR="00D8633A" w:rsidDel="00620EBD">
          <w:delText xml:space="preserve">. </w:delText>
        </w:r>
        <w:commentRangeStart w:id="39"/>
        <w:r w:rsidR="00D8633A" w:rsidDel="00620EBD">
          <w:delText xml:space="preserve">It </w:delText>
        </w:r>
        <w:commentRangeEnd w:id="39"/>
        <w:r w:rsidR="00A67ACE" w:rsidDel="00620EBD">
          <w:rPr>
            <w:rStyle w:val="Merknadsreferanse"/>
          </w:rPr>
          <w:commentReference w:id="39"/>
        </w:r>
      </w:del>
      <w:del w:id="40" w:author="MacDonald, Emily" w:date="2014-10-28T17:59:00Z">
        <w:r w:rsidR="00D8633A" w:rsidDel="00A67ACE">
          <w:delText>has reached nearly 10,000 reported cases and is reported to have claimed nearly 5000 lives.</w:delText>
        </w:r>
      </w:del>
      <w:del w:id="41" w:author="MacDonald, Emily" w:date="2014-10-28T18:03:00Z">
        <w:r w:rsidR="00D8633A" w:rsidDel="00620EBD">
          <w:delText xml:space="preserve"> </w:delText>
        </w:r>
      </w:del>
    </w:p>
    <w:p w:rsidR="00ED46DC" w:rsidRDefault="00ED46DC">
      <w:pPr>
        <w:rPr>
          <w:ins w:id="42" w:author="MacDonald, Emily" w:date="2014-10-28T18:19:00Z"/>
        </w:rPr>
      </w:pPr>
    </w:p>
    <w:p w:rsidR="00ED46DC" w:rsidRDefault="00ED46DC" w:rsidP="00ED46DC">
      <w:moveToRangeStart w:id="43" w:author="MacDonald, Emily" w:date="2014-10-28T18:20:00Z" w:name="move402283730"/>
      <w:moveTo w:id="44" w:author="MacDonald, Emily" w:date="2014-10-28T18:20:00Z">
        <w:r>
          <w:t xml:space="preserve">The international response to this crisis has been widely criticized as slow and underwhelming. Recently, the US Centers for Disease Control and Prevention (CDC) published a widely reported model, estimating that 25% of all patients must be placed in Ebola Treatment Units (ETUs) and 45% must be at home or in a community setting such that there is a reduced risk for disease transmission, to stem the tide of the epidemic </w:t>
        </w:r>
        <w:r>
          <w:fldChar w:fldCharType="begin"/>
        </w:r>
      </w:moveTo>
      <w:r>
        <w:instrText xml:space="preserve"> ADDIN EN.CITE &lt;EndNote&gt;&lt;Cite&gt;&lt;Author&gt;Meltzer&lt;/Author&gt;&lt;Year&gt;2014&lt;/Year&gt;&lt;RecNum&gt;1&lt;/RecNum&gt;&lt;DisplayText&gt;[1]&lt;/DisplayText&gt;&lt;record&gt;&lt;rec-number&gt;1&lt;/rec-number&gt;&lt;foreign-keys&gt;&lt;key app="EN" db-id="0rsx59zx809zd5esrdqpat0c5tesx0e000vv" timestamp="1412062495"&gt;1&lt;/key&gt;&lt;/foreign-keys&gt;&lt;ref-type name="Journal Article"&gt;17&lt;/ref-type&gt;&lt;contributors&gt;&lt;authors&gt;&lt;author&gt;Meltzer, M. I.&lt;/author&gt;&lt;author&gt;Atkins, C. Y.&lt;/author&gt;&lt;author&gt;Santibanez, S.&lt;/author&gt;&lt;author&gt;Knust, B.&lt;/author&gt;&lt;author&gt;Petersen, B. W.&lt;/author&gt;&lt;author&gt;Ervin, E. D.&lt;/author&gt;&lt;author&gt;Nichol, S. T.&lt;/author&gt;&lt;author&gt;Damon, I. K.&lt;/author&gt;&lt;author&gt;Washington, M. L.&lt;/author&gt;&lt;/authors&gt;&lt;/contributors&gt;&lt;titles&gt;&lt;title&gt;Estimating the future number of cases in the ebola epidemic --- liberia and sierra leone, 2014--2015&lt;/title&gt;&lt;secondary-title&gt;MMWR Surveill Summ&lt;/secondary-title&gt;&lt;alt-title&gt;Morbidity and mortality weekly report. Surveillance summaries&lt;/alt-title&gt;&lt;/titles&gt;&lt;periodical&gt;&lt;full-title&gt;MMWR Surveill Summ&lt;/full-title&gt;&lt;abbr-1&gt;Morbidity and mortality weekly report. Surveillance summaries&lt;/abbr-1&gt;&lt;/periodical&gt;&lt;alt-periodical&gt;&lt;full-title&gt;MMWR Surveill Summ&lt;/full-title&gt;&lt;abbr-1&gt;Morbidity and mortality weekly report. Surveillance summaries&lt;/abbr-1&gt;&lt;/alt-periodical&gt;&lt;pages&gt;1-14&lt;/pages&gt;&lt;volume&gt;63&lt;/volume&gt;&lt;dates&gt;&lt;year&gt;2014&lt;/year&gt;&lt;pub-dates&gt;&lt;date&gt;Sep 26&lt;/date&gt;&lt;/pub-dates&gt;&lt;/dates&gt;&lt;isbn&gt;1545-8636 (Electronic)&amp;#xD;0892-3787 (Linking)&lt;/isbn&gt;&lt;accession-num&gt;25254986&lt;/accession-num&gt;&lt;urls&gt;&lt;related-urls&gt;&lt;url&gt;http://www.ncbi.nlm.nih.gov/pubmed/25254986&lt;/url&gt;&lt;/related-urls&gt;&lt;/urls&gt;&lt;/record&gt;&lt;/Cite&gt;&lt;/EndNote&gt;</w:instrText>
      </w:r>
      <w:moveTo w:id="45" w:author="MacDonald, Emily" w:date="2014-10-28T18:20:00Z">
        <w:r>
          <w:fldChar w:fldCharType="separate"/>
        </w:r>
      </w:moveTo>
      <w:r>
        <w:rPr>
          <w:noProof/>
        </w:rPr>
        <w:t>[</w:t>
      </w:r>
      <w:r>
        <w:rPr>
          <w:noProof/>
        </w:rPr>
        <w:fldChar w:fldCharType="begin"/>
      </w:r>
      <w:r>
        <w:rPr>
          <w:noProof/>
        </w:rPr>
        <w:instrText xml:space="preserve"> HYPERLINK \l "_ENREF_1" \o "Meltzer, 2014 #1" </w:instrText>
      </w:r>
      <w:r>
        <w:rPr>
          <w:noProof/>
        </w:rPr>
      </w:r>
      <w:r>
        <w:rPr>
          <w:noProof/>
        </w:rPr>
        <w:fldChar w:fldCharType="separate"/>
      </w:r>
      <w:r>
        <w:rPr>
          <w:noProof/>
        </w:rPr>
        <w:t>1</w:t>
      </w:r>
      <w:r>
        <w:rPr>
          <w:noProof/>
        </w:rPr>
        <w:fldChar w:fldCharType="end"/>
      </w:r>
      <w:r>
        <w:rPr>
          <w:noProof/>
        </w:rPr>
        <w:t>]</w:t>
      </w:r>
      <w:moveTo w:id="46" w:author="MacDonald, Emily" w:date="2014-10-28T18:20:00Z">
        <w:r>
          <w:fldChar w:fldCharType="end"/>
        </w:r>
        <w:r>
          <w:t>.</w:t>
        </w:r>
      </w:moveTo>
    </w:p>
    <w:moveToRangeEnd w:id="43"/>
    <w:p w:rsidR="00620EBD" w:rsidRDefault="00620EBD">
      <w:pPr>
        <w:rPr>
          <w:ins w:id="47" w:author="MacDonald, Emily" w:date="2014-10-28T18:04:00Z"/>
        </w:rPr>
      </w:pPr>
      <w:ins w:id="48" w:author="MacDonald, Emily" w:date="2014-10-28T18:00:00Z">
        <w:r>
          <w:t xml:space="preserve">On </w:t>
        </w:r>
      </w:ins>
      <w:ins w:id="49" w:author="MacDonald, Emily" w:date="2014-10-28T18:04:00Z">
        <w:r>
          <w:t>8 August 2014</w:t>
        </w:r>
      </w:ins>
      <w:ins w:id="50" w:author="MacDonald, Emily" w:date="2014-10-28T18:00:00Z">
        <w:r>
          <w:t>, the World Health Organization declared the outbreak to be a Public Health Emergency of International Concern</w:t>
        </w:r>
      </w:ins>
      <w:ins w:id="51" w:author="MacDonald, Emily" w:date="2014-10-28T18:13:00Z">
        <w:r>
          <w:t xml:space="preserve"> </w:t>
        </w:r>
      </w:ins>
      <w:r>
        <w:fldChar w:fldCharType="begin"/>
      </w:r>
      <w:r w:rsidR="00ED46DC">
        <w:instrText xml:space="preserve"> ADDIN EN.CITE &lt;EndNote&gt;&lt;Cite&gt;&lt;Author&gt;World Health Organization&lt;/Author&gt;&lt;Year&gt;2014&lt;/Year&gt;&lt;RecNum&gt;76&lt;/RecNum&gt;&lt;DisplayText&gt;[2]&lt;/DisplayText&gt;&lt;record&gt;&lt;rec-number&gt;76&lt;/rec-number&gt;&lt;foreign-keys&gt;&lt;key app="EN" db-id="0rsx59zx809zd5esrdqpat0c5tesx0e000vv" timestamp="1414516266"&gt;76&lt;/key&gt;&lt;/foreign-keys&gt;&lt;ref-type name="Web Page"&gt;12&lt;/ref-type&gt;&lt;contributors&gt;&lt;authors&gt;&lt;author&gt;World Health Organization,&lt;/author&gt;&lt;/authors&gt;&lt;/contributors&gt;&lt;titles&gt;&lt;title&gt;WHO Statement on the Meeting of the International Health Regulations Emergency Committee Regarding the 2014 Ebola Outbreak in West Africa&lt;/title&gt;&lt;/titles&gt;&lt;dates&gt;&lt;year&gt;2014&lt;/year&gt;&lt;/dates&gt;&lt;urls&gt;&lt;related-urls&gt;&lt;url&gt;http://www.who.int/mediacentre/news/statements/2014/ebola-20140808/en/&lt;/url&gt;&lt;/related-urls&gt;&lt;/urls&gt;&lt;/record&gt;&lt;/Cite&gt;&lt;/EndNote&gt;</w:instrText>
      </w:r>
      <w:r>
        <w:fldChar w:fldCharType="separate"/>
      </w:r>
      <w:r w:rsidR="00ED46DC">
        <w:rPr>
          <w:noProof/>
        </w:rPr>
        <w:t>[</w:t>
      </w:r>
      <w:hyperlink w:anchor="_ENREF_2" w:tooltip="World Health Organization, 2014 #76" w:history="1">
        <w:r w:rsidR="00ED46DC">
          <w:rPr>
            <w:noProof/>
          </w:rPr>
          <w:t>2</w:t>
        </w:r>
      </w:hyperlink>
      <w:r w:rsidR="00ED46DC">
        <w:rPr>
          <w:noProof/>
        </w:rPr>
        <w:t>]</w:t>
      </w:r>
      <w:r>
        <w:fldChar w:fldCharType="end"/>
      </w:r>
      <w:ins w:id="52" w:author="MacDonald, Emily" w:date="2014-10-28T18:06:00Z">
        <w:r>
          <w:t xml:space="preserve"> </w:t>
        </w:r>
      </w:ins>
      <w:ins w:id="53" w:author="MacDonald, Emily" w:date="2014-10-28T18:00:00Z">
        <w:r>
          <w:t xml:space="preserve">. </w:t>
        </w:r>
      </w:ins>
      <w:ins w:id="54" w:author="MacDonald, Emily" w:date="2014-10-28T18:04:00Z">
        <w:r>
          <w:t>On 18 Sep</w:t>
        </w:r>
        <w:r>
          <w:t>tember the UN Security Council</w:t>
        </w:r>
        <w:r w:rsidRPr="006F65C5">
          <w:t xml:space="preserve"> </w:t>
        </w:r>
        <w:r w:rsidRPr="00460088">
          <w:t>determined that the outbreak is a "threat to international peace and security"</w:t>
        </w:r>
        <w:r w:rsidRPr="00460088" w:rsidDel="00460088">
          <w:t xml:space="preserve"> </w:t>
        </w:r>
        <w:r>
          <w:t xml:space="preserve">and announced the United Nations Mission for Ebola Emergency Response (UNMEER) </w:t>
        </w:r>
        <w:r>
          <w:fldChar w:fldCharType="begin"/>
        </w:r>
      </w:ins>
      <w:r w:rsidR="00ED46DC">
        <w:instrText xml:space="preserve"> ADDIN EN.CITE &lt;EndNote&gt;&lt;Cite&gt;&lt;RecNum&gt;33&lt;/RecNum&gt;&lt;DisplayText&gt;[3]&lt;/DisplayText&gt;&lt;record&gt;&lt;rec-number&gt;33&lt;/rec-number&gt;&lt;foreign-keys&gt;&lt;key app="EN" db-id="0rsx59zx809zd5esrdqpat0c5tesx0e000vv" timestamp="1412093706"&gt;33&lt;/key&gt;&lt;/foreign-keys&gt;&lt;ref-type name="Web Page"&gt;12&lt;/ref-type&gt;&lt;contributors&gt;&lt;/contributors&gt;&lt;titles&gt;&lt;title&gt;UN Mission for Ebola Emergency Response (UNMEER) &lt;/title&gt;&lt;/titles&gt;&lt;dates&gt;&lt;/dates&gt;&lt;urls&gt;&lt;related-urls&gt;&lt;url&gt;http://www.un.org/ebolaresponse/mission.shtml&lt;/url&gt;&lt;/related-urls&gt;&lt;/urls&gt;&lt;/record&gt;&lt;/Cite&gt;&lt;/EndNote&gt;</w:instrText>
      </w:r>
      <w:ins w:id="55" w:author="MacDonald, Emily" w:date="2014-10-28T18:04:00Z">
        <w:r>
          <w:fldChar w:fldCharType="separate"/>
        </w:r>
      </w:ins>
      <w:r w:rsidR="00ED46DC">
        <w:rPr>
          <w:noProof/>
        </w:rPr>
        <w:t>[</w:t>
      </w:r>
      <w:hyperlink w:anchor="_ENREF_3" w:tooltip=",  #33" w:history="1">
        <w:r w:rsidR="00ED46DC">
          <w:rPr>
            <w:noProof/>
          </w:rPr>
          <w:t>3</w:t>
        </w:r>
      </w:hyperlink>
      <w:r w:rsidR="00ED46DC">
        <w:rPr>
          <w:noProof/>
        </w:rPr>
        <w:t>]</w:t>
      </w:r>
      <w:ins w:id="56" w:author="MacDonald, Emily" w:date="2014-10-28T18:04:00Z">
        <w:r>
          <w:fldChar w:fldCharType="end"/>
        </w:r>
        <w:r>
          <w:t xml:space="preserve">. </w:t>
        </w:r>
        <w:r w:rsidRPr="00C976D2">
          <w:t>This is the first time in history that the UN has created a mission for a public health</w:t>
        </w:r>
        <w:r>
          <w:t>.</w:t>
        </w:r>
        <w:r>
          <w:t xml:space="preserve"> </w:t>
        </w:r>
      </w:ins>
    </w:p>
    <w:p w:rsidR="00980D6D" w:rsidRDefault="00D8633A">
      <w:r>
        <w:t>Schools have been closed down, air traffic has been restricted, and tourism and trade has been decimated - the cost to these developing countries will most likely be felt for years to come.</w:t>
      </w:r>
    </w:p>
    <w:p w:rsidR="00980D6D" w:rsidDel="00ED46DC" w:rsidRDefault="00D8633A">
      <w:moveFromRangeStart w:id="57" w:author="MacDonald, Emily" w:date="2014-10-28T18:20:00Z" w:name="move402283730"/>
      <w:moveFrom w:id="58" w:author="MacDonald, Emily" w:date="2014-10-28T18:20:00Z">
        <w:r w:rsidDel="00ED46DC">
          <w:t>The international response to this crisis has been widely criticized as slow and underwhelming. Recently, the US Centers for Disease Control and Prevention (CDC) published a widely reported model, estimating that 25% of all patients must be placed in Ebola Treatment Units (ETUs) and 45% must be at home or in a community setting such that there is a reduced risk for disease transmission, to stem the tide of the epidemic</w:t>
        </w:r>
        <w:r w:rsidR="008B1108" w:rsidDel="00ED46DC">
          <w:fldChar w:fldCharType="begin"/>
        </w:r>
      </w:moveFrom>
      <w:r w:rsidR="00ED46DC">
        <w:instrText xml:space="preserve"> ADDIN EN.CITE &lt;EndNote&gt;&lt;Cite&gt;&lt;Author&gt;Meltzer&lt;/Author&gt;&lt;Year&gt;2014&lt;/Year&gt;&lt;RecNum&gt;1&lt;/RecNum&gt;&lt;DisplayText&gt;[1]&lt;/DisplayText&gt;&lt;record&gt;&lt;rec-number&gt;1&lt;/rec-number&gt;&lt;foreign-keys&gt;&lt;key app="EN" db-id="0rsx59zx809zd5esrdqpat0c5tesx0e000vv" timestamp="1412062495"&gt;1&lt;/key&gt;&lt;/foreign-keys&gt;&lt;ref-type name="Journal Article"&gt;17&lt;/ref-type&gt;&lt;contributors&gt;&lt;authors&gt;&lt;author&gt;Meltzer, M. I.&lt;/author&gt;&lt;author&gt;Atkins, C. Y.&lt;/author&gt;&lt;author&gt;Santibanez, S.&lt;/author&gt;&lt;author&gt;Knust, B.&lt;/author&gt;&lt;author&gt;Petersen, B. W.&lt;/author&gt;&lt;author&gt;Ervin, E. D.&lt;/author&gt;&lt;author&gt;Nichol, S. T.&lt;/author&gt;&lt;author&gt;Damon, I. K.&lt;/author&gt;&lt;author&gt;Washington, M. L.&lt;/author&gt;&lt;/authors&gt;&lt;/contributors&gt;&lt;titles&gt;&lt;title&gt;Estimating the future number of cases in the ebola epidemic --- liberia and sierra leone, 2014--2015&lt;/title&gt;&lt;secondary-title&gt;MMWR Surveill Summ&lt;/secondary-title&gt;&lt;alt-title&gt;Morbidity and mortality weekly report. Surveillance summaries&lt;/alt-title&gt;&lt;/titles&gt;&lt;periodical&gt;&lt;full-title&gt;MMWR Surveill Summ&lt;/full-title&gt;&lt;abbr-1&gt;Morbidity and mortality weekly report. Surveillance summaries&lt;/abbr-1&gt;&lt;/periodical&gt;&lt;alt-periodical&gt;&lt;full-title&gt;MMWR Surveill Summ&lt;/full-title&gt;&lt;abbr-1&gt;Morbidity and mortality weekly report. Surveillance summaries&lt;/abbr-1&gt;&lt;/alt-periodical&gt;&lt;pages&gt;1-14&lt;/pages&gt;&lt;volume&gt;63&lt;/volume&gt;&lt;dates&gt;&lt;year&gt;2014&lt;/year&gt;&lt;pub-dates&gt;&lt;date&gt;Sep 26&lt;/date&gt;&lt;/pub-dates&gt;&lt;/dates&gt;&lt;isbn&gt;1545-8636 (Electronic)&amp;#xD;0892-3787 (Linking)&lt;/isbn&gt;&lt;accession-num&gt;25254986&lt;/accession-num&gt;&lt;urls&gt;&lt;related-urls&gt;&lt;url&gt;http://www.ncbi.nlm.nih.gov/pubmed/25254986&lt;/url&gt;&lt;/related-urls&gt;&lt;/urls&gt;&lt;/record&gt;&lt;/Cite&gt;&lt;/EndNote&gt;</w:instrText>
      </w:r>
      <w:moveFrom w:id="59" w:author="MacDonald, Emily" w:date="2014-10-28T18:20:00Z">
        <w:r w:rsidR="008B1108" w:rsidDel="00ED46DC">
          <w:fldChar w:fldCharType="separate"/>
        </w:r>
      </w:moveFrom>
      <w:r w:rsidR="00ED46DC">
        <w:rPr>
          <w:noProof/>
        </w:rPr>
        <w:t>[</w:t>
      </w:r>
      <w:r w:rsidR="00ED46DC">
        <w:rPr>
          <w:noProof/>
        </w:rPr>
        <w:fldChar w:fldCharType="begin"/>
      </w:r>
      <w:r w:rsidR="00ED46DC">
        <w:rPr>
          <w:noProof/>
        </w:rPr>
        <w:instrText xml:space="preserve"> HYPERLINK \l "_ENREF_1" \o "Meltzer, 2014 #1" </w:instrText>
      </w:r>
      <w:r w:rsidR="00ED46DC">
        <w:rPr>
          <w:noProof/>
        </w:rPr>
      </w:r>
      <w:r w:rsidR="00ED46DC">
        <w:rPr>
          <w:noProof/>
        </w:rPr>
        <w:fldChar w:fldCharType="separate"/>
      </w:r>
      <w:r w:rsidR="00ED46DC">
        <w:rPr>
          <w:noProof/>
        </w:rPr>
        <w:t>1</w:t>
      </w:r>
      <w:r w:rsidR="00ED46DC">
        <w:rPr>
          <w:noProof/>
        </w:rPr>
        <w:fldChar w:fldCharType="end"/>
      </w:r>
      <w:r w:rsidR="00ED46DC">
        <w:rPr>
          <w:noProof/>
        </w:rPr>
        <w:t>]</w:t>
      </w:r>
      <w:moveFrom w:id="60" w:author="MacDonald, Emily" w:date="2014-10-28T18:20:00Z">
        <w:r w:rsidR="008B1108" w:rsidDel="00ED46DC">
          <w:fldChar w:fldCharType="end"/>
        </w:r>
        <w:r w:rsidDel="00ED46DC">
          <w:t>.</w:t>
        </w:r>
      </w:moveFrom>
    </w:p>
    <w:moveFromRangeEnd w:id="57"/>
    <w:p w:rsidR="00980D6D" w:rsidRDefault="00D8633A">
      <w:r>
        <w:t>While multiple efforts have been made to model and forecast the epidemic, none have explicitly quantified the number of treatment places necessary to achieve the 70% target set by the CDC. We use a flexible mathematical model (previously used to model Marburg hemorrhagic fever) to estimate the number of treatment places needed to obtain the 70% target set by the CDC over the next two months (from 2014-10-28 to 2014-11-25). We hope that these estimates will provide firmer targets for the international response.</w:t>
      </w:r>
    </w:p>
    <w:p w:rsidR="00980D6D" w:rsidRDefault="00D8633A">
      <w:pPr>
        <w:pStyle w:val="Overskrift1"/>
      </w:pPr>
      <w:bookmarkStart w:id="61" w:name="methods"/>
      <w:r>
        <w:lastRenderedPageBreak/>
        <w:t>Methods</w:t>
      </w:r>
    </w:p>
    <w:p w:rsidR="00980D6D" w:rsidRDefault="00D8633A">
      <w:pPr>
        <w:pStyle w:val="Overskrift2"/>
      </w:pPr>
      <w:bookmarkStart w:id="62" w:name="outbreak-data"/>
      <w:bookmarkEnd w:id="61"/>
      <w:r>
        <w:t>Outbreak Data</w:t>
      </w:r>
    </w:p>
    <w:bookmarkEnd w:id="62"/>
    <w:p w:rsidR="00980D6D" w:rsidRDefault="00D8633A">
      <w:r>
        <w:t xml:space="preserve">As has been common with previous EVD models, we used the public data released by the World Health </w:t>
      </w:r>
      <w:proofErr w:type="gramStart"/>
      <w:r>
        <w:t>Organization</w:t>
      </w:r>
      <w:ins w:id="63" w:author="MacDonald, Emily" w:date="2014-10-28T18:35:00Z">
        <w:r w:rsidR="0057415C">
          <w:t xml:space="preserve"> </w:t>
        </w:r>
      </w:ins>
      <w:r>
        <w:t>.</w:t>
      </w:r>
      <w:proofErr w:type="gramEnd"/>
      <w:r>
        <w:t xml:space="preserve"> For the purposes of our models, we considered all confirmed, suspected, or probable cases to be EVD cases. We used case data from Guinea (2014-03-22 to 2014-10-17), Liberia (2014-03-27 to 2014-10-17), and Sierra Leone (2014-05-27 to 2014-10-17).</w:t>
      </w:r>
    </w:p>
    <w:p w:rsidR="00980D6D" w:rsidRDefault="00D8633A">
      <w:pPr>
        <w:pStyle w:val="Overskrift2"/>
      </w:pPr>
      <w:bookmarkStart w:id="64" w:name="model"/>
      <w:r>
        <w:t>Model</w:t>
      </w:r>
    </w:p>
    <w:bookmarkEnd w:id="64"/>
    <w:p w:rsidR="00980D6D" w:rsidRDefault="00D8633A">
      <w:r>
        <w:t>We developed a compartmental model to describe the outbreaks in the three affected countries. Briefly, the population is divided into six compartments, with average rates and average time periods taken from the recently published WHO Ebola Response Team model.</w:t>
      </w:r>
    </w:p>
    <w:p w:rsidR="00980D6D" w:rsidRDefault="00D8633A">
      <w:r>
        <w:t>Susceptible individuals (S) may become Exposed (E) after contact with infectious material. After an average of 11.4 days (</w:t>
      </w:r>
      <m:oMath>
        <m:sSub>
          <m:sSubPr>
            <m:ctrlPr>
              <w:rPr>
                <w:rFonts w:ascii="Cambria Math" w:hAnsi="Cambria Math"/>
              </w:rPr>
            </m:ctrlPr>
          </m:sSubPr>
          <m:e>
            <m:r>
              <w:rPr>
                <w:rFonts w:ascii="Cambria Math" w:hAnsi="Cambria Math"/>
              </w:rPr>
              <m:t>τ</m:t>
            </m:r>
          </m:e>
          <m:sub>
            <m:r>
              <w:rPr>
                <w:rFonts w:ascii="Cambria Math" w:hAnsi="Cambria Math"/>
              </w:rPr>
              <m:t>a</m:t>
            </m:r>
          </m:sub>
        </m:sSub>
      </m:oMath>
      <w:r>
        <w:t>), Exposed persons (E) then transition into non-reported Infected persons (I). Infected persons (I) may become Treated (T) after an average of 5 days (</w:t>
      </w:r>
      <m:oMath>
        <m:sSub>
          <m:sSubPr>
            <m:ctrlPr>
              <w:rPr>
                <w:rFonts w:ascii="Cambria Math" w:hAnsi="Cambria Math"/>
              </w:rPr>
            </m:ctrlPr>
          </m:sSubPr>
          <m:e>
            <m:r>
              <w:rPr>
                <w:rFonts w:ascii="Cambria Math" w:hAnsi="Cambria Math"/>
              </w:rPr>
              <m:t>τ</m:t>
            </m:r>
          </m:e>
          <m:sub>
            <m:r>
              <w:rPr>
                <w:rFonts w:ascii="Cambria Math" w:hAnsi="Cambria Math"/>
              </w:rPr>
              <m:t>I→T</m:t>
            </m:r>
          </m:sub>
        </m:sSub>
      </m:oMath>
      <w:r>
        <w:t>) (in which case they are registered as an EVD case and become non-infectious), or they may Recover (R) after an average of 5+11.8 days (</w:t>
      </w:r>
      <m:oMath>
        <m:sSub>
          <m:sSubPr>
            <m:ctrlPr>
              <w:rPr>
                <w:rFonts w:ascii="Cambria Math" w:hAnsi="Cambria Math"/>
              </w:rPr>
            </m:ctrlPr>
          </m:sSubPr>
          <m:e>
            <m:r>
              <w:rPr>
                <w:rFonts w:ascii="Cambria Math" w:hAnsi="Cambria Math"/>
              </w:rPr>
              <m:t>τ</m:t>
            </m:r>
          </m:e>
          <m:sub>
            <m:r>
              <w:rPr>
                <w:rFonts w:ascii="Cambria Math" w:hAnsi="Cambria Math"/>
              </w:rPr>
              <m:t>I→R</m:t>
            </m:r>
          </m:sub>
        </m:sSub>
      </m:oMath>
      <w:r>
        <w:t>), or Die (D) after an average of 5+4.2 days (</w:t>
      </w:r>
      <m:oMath>
        <m:sSub>
          <m:sSubPr>
            <m:ctrlPr>
              <w:rPr>
                <w:rFonts w:ascii="Cambria Math" w:hAnsi="Cambria Math"/>
              </w:rPr>
            </m:ctrlPr>
          </m:sSubPr>
          <m:e>
            <m:r>
              <w:rPr>
                <w:rFonts w:ascii="Cambria Math" w:hAnsi="Cambria Math"/>
              </w:rPr>
              <m:t>τ</m:t>
            </m:r>
          </m:e>
          <m:sub>
            <m:r>
              <w:rPr>
                <w:rFonts w:ascii="Cambria Math" w:hAnsi="Cambria Math"/>
              </w:rPr>
              <m:t>I→D</m:t>
            </m:r>
          </m:sub>
        </m:sSub>
      </m:oMath>
      <w:r>
        <w:t>). Treated (T) persons may either Recover (TR) after an average of 11.8 days (</w:t>
      </w:r>
      <m:oMath>
        <m:sSub>
          <m:sSubPr>
            <m:ctrlPr>
              <w:rPr>
                <w:rFonts w:ascii="Cambria Math" w:hAnsi="Cambria Math"/>
              </w:rPr>
            </m:ctrlPr>
          </m:sSubPr>
          <m:e>
            <m:r>
              <w:rPr>
                <w:rFonts w:ascii="Cambria Math" w:hAnsi="Cambria Math"/>
              </w:rPr>
              <m:t>τ</m:t>
            </m:r>
          </m:e>
          <m:sub>
            <m:r>
              <w:rPr>
                <w:rFonts w:ascii="Cambria Math" w:hAnsi="Cambria Math"/>
              </w:rPr>
              <m:t>T→TR</m:t>
            </m:r>
          </m:sub>
        </m:sSub>
      </m:oMath>
      <w:r>
        <w:t>) or Die (TD) after an average of 4.2 days (</w:t>
      </w:r>
      <m:oMath>
        <m:sSub>
          <m:sSubPr>
            <m:ctrlPr>
              <w:rPr>
                <w:rFonts w:ascii="Cambria Math" w:hAnsi="Cambria Math"/>
              </w:rPr>
            </m:ctrlPr>
          </m:sSubPr>
          <m:e>
            <m:r>
              <w:rPr>
                <w:rFonts w:ascii="Cambria Math" w:hAnsi="Cambria Math"/>
              </w:rPr>
              <m:t>τ</m:t>
            </m:r>
          </m:e>
          <m:sub>
            <m:r>
              <w:rPr>
                <w:rFonts w:ascii="Cambria Math" w:hAnsi="Cambria Math"/>
              </w:rPr>
              <m:t>T→TD</m:t>
            </m:r>
          </m:sub>
        </m:sSub>
      </m:oMath>
      <w:r>
        <w:t>). The case fatality rate was taken to be 70%.</w:t>
      </w:r>
    </w:p>
    <w:p w:rsidR="00980D6D" w:rsidRDefault="00D8633A">
      <w:r>
        <w:t>Probability of Infected persons (I) becoming Treated (T) (</w:t>
      </w:r>
      <m:oMath>
        <m:sSub>
          <m:sSubPr>
            <m:ctrlPr>
              <w:rPr>
                <w:rFonts w:ascii="Cambria Math" w:hAnsi="Cambria Math"/>
              </w:rPr>
            </m:ctrlPr>
          </m:sSubPr>
          <m:e>
            <m:r>
              <w:rPr>
                <w:rFonts w:ascii="Cambria Math" w:hAnsi="Cambria Math"/>
              </w:rPr>
              <m:t>P</m:t>
            </m:r>
          </m:e>
          <m:sub>
            <m:r>
              <w:rPr>
                <w:rFonts w:ascii="Cambria Math" w:hAnsi="Cambria Math"/>
              </w:rPr>
              <m:t>T</m:t>
            </m:r>
          </m:sub>
        </m:sSub>
      </m:oMath>
      <w:r>
        <w:t>) was time dependent: on 2014-03-22, the reporting quotient was set to 1/1.5=67%. Taken from the recently published CDC model, the reporting quotient was set to 1/2.5=40%. These percentages were then transformed into logit form, squared, and a linear regression was fit to estimate an exponentially decreasing reporting quotient over time.</w:t>
      </w:r>
    </w:p>
    <w:p w:rsidR="00980D6D" w:rsidRDefault="00D8633A">
      <w:r>
        <w:t>A separate model was fit for each of the three countries.</w:t>
      </w:r>
    </w:p>
    <w:p w:rsidR="00980D6D" w:rsidRDefault="00D8633A">
      <w:r>
        <w:t>In mathematical terms, the transition equations describing the model are given as:</w:t>
      </w:r>
    </w:p>
    <w:p w:rsidR="00980D6D" w:rsidRDefault="00DA33F0">
      <m:oMathPara>
        <m:oMathParaPr>
          <m:jc m:val="center"/>
        </m:oMathParaPr>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βIS</m:t>
              </m:r>
            </m:num>
            <m:den>
              <m:r>
                <w:rPr>
                  <w:rFonts w:ascii="Cambria Math" w:hAnsi="Cambria Math"/>
                </w:rPr>
                <m:t>N</m:t>
              </m:r>
            </m:den>
          </m:f>
        </m:oMath>
      </m:oMathPara>
    </w:p>
    <w:p w:rsidR="00980D6D" w:rsidRDefault="00DA33F0">
      <m:oMathPara>
        <m:oMathParaPr>
          <m:jc m:val="center"/>
        </m:oMathParaPr>
        <m:oMath>
          <m:f>
            <m:fPr>
              <m:ctrlPr>
                <w:rPr>
                  <w:rFonts w:ascii="Cambria Math" w:hAnsi="Cambria Math"/>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βIS</m:t>
              </m:r>
            </m:num>
            <m:den>
              <m:r>
                <w:rPr>
                  <w:rFonts w:ascii="Cambria Math" w:hAnsi="Cambria Math"/>
                </w:rPr>
                <m:t>N</m:t>
              </m:r>
            </m:den>
          </m:f>
          <m:r>
            <w:rPr>
              <w:rFonts w:ascii="Cambria Math" w:hAnsi="Cambria Math"/>
            </w:rPr>
            <m:t>-aE</m:t>
          </m:r>
        </m:oMath>
      </m:oMathPara>
    </w:p>
    <w:p w:rsidR="00980D6D" w:rsidRDefault="00DA33F0">
      <m:oMathPara>
        <m:oMathParaPr>
          <m:jc m:val="center"/>
        </m:oMathParaPr>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=aE-(</m:t>
          </m:r>
          <m:sSub>
            <m:sSubPr>
              <m:ctrlPr>
                <w:rPr>
                  <w:rFonts w:ascii="Cambria Math" w:hAnsi="Cambria Math"/>
                </w:rPr>
              </m:ctrlPr>
            </m:sSubPr>
            <m:e>
              <m:r>
                <w:rPr>
                  <w:rFonts w:ascii="Cambria Math" w:hAnsi="Cambria Math"/>
                </w:rPr>
                <m:t>γ</m:t>
              </m:r>
            </m:e>
            <m:sub>
              <m:r>
                <w:rPr>
                  <w:rFonts w:ascii="Cambria Math" w:hAnsi="Cambria Math"/>
                </w:rPr>
                <m:t>I→R</m:t>
              </m:r>
            </m:sub>
          </m:sSub>
          <m:r>
            <w:rPr>
              <w:rFonts w:ascii="Cambria Math" w:hAnsi="Cambria Math"/>
            </w:rPr>
            <m:t>I)</m:t>
          </m:r>
        </m:oMath>
      </m:oMathPara>
    </w:p>
    <w:p w:rsidR="00980D6D" w:rsidRDefault="00DA33F0">
      <m:oMathPara>
        <m:oMathParaPr>
          <m:jc m:val="center"/>
        </m:oMathParaPr>
        <m:oMath>
          <m:f>
            <m:fPr>
              <m:ctrlPr>
                <w:rPr>
                  <w:rFonts w:ascii="Cambria Math" w:hAnsi="Cambria Math"/>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I→R</m:t>
              </m:r>
            </m:sub>
          </m:sSub>
          <m:r>
            <w:rPr>
              <w:rFonts w:ascii="Cambria Math" w:hAnsi="Cambria Math"/>
            </w:rPr>
            <m:t>I</m:t>
          </m:r>
        </m:oMath>
      </m:oMathPara>
    </w:p>
    <w:p w:rsidR="00980D6D" w:rsidRDefault="00DA33F0">
      <m:oMathPara>
        <m:oMathParaPr>
          <m:jc m:val="center"/>
        </m:oMathParaPr>
        <m:oMath>
          <m:f>
            <m:fPr>
              <m:ctrlPr>
                <w:rPr>
                  <w:rFonts w:ascii="Cambria Math" w:hAnsi="Cambria Math"/>
                </w:rPr>
              </m:ctrlPr>
            </m:fPr>
            <m:num>
              <m:r>
                <w:rPr>
                  <w:rFonts w:ascii="Cambria Math" w:hAnsi="Cambria Math"/>
                </w:rPr>
                <m:t>dD</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I→D</m:t>
              </m:r>
            </m:sub>
          </m:sSub>
          <m:r>
            <w:rPr>
              <w:rFonts w:ascii="Cambria Math" w:hAnsi="Cambria Math"/>
            </w:rPr>
            <m:t>I</m:t>
          </m:r>
        </m:oMath>
      </m:oMathPara>
    </w:p>
    <w:p w:rsidR="00980D6D" w:rsidRDefault="00DA33F0">
      <m:oMathPara>
        <m:oMathParaPr>
          <m:jc m:val="center"/>
        </m:oMathParaPr>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I→T</m:t>
              </m:r>
            </m:sub>
          </m:sSub>
          <m:r>
            <w:rPr>
              <w:rFonts w:ascii="Cambria Math" w:hAnsi="Cambria Math"/>
            </w:rPr>
            <m:t>I-(</m:t>
          </m:r>
          <m:sSub>
            <m:sSubPr>
              <m:ctrlPr>
                <w:rPr>
                  <w:rFonts w:ascii="Cambria Math" w:hAnsi="Cambria Math"/>
                </w:rPr>
              </m:ctrlPr>
            </m:sSubPr>
            <m:e>
              <m:r>
                <w:rPr>
                  <w:rFonts w:ascii="Cambria Math" w:hAnsi="Cambria Math"/>
                </w:rPr>
                <m:t>γ</m:t>
              </m:r>
            </m:e>
            <m:sub>
              <m:r>
                <w:rPr>
                  <w:rFonts w:ascii="Cambria Math" w:hAnsi="Cambria Math"/>
                </w:rPr>
                <m:t>T→TR</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T→TD</m:t>
              </m:r>
            </m:sub>
          </m:sSub>
          <m:r>
            <w:rPr>
              <w:rFonts w:ascii="Cambria Math" w:hAnsi="Cambria Math"/>
            </w:rPr>
            <m:t>)T</m:t>
          </m:r>
        </m:oMath>
      </m:oMathPara>
    </w:p>
    <w:p w:rsidR="00980D6D" w:rsidRDefault="00DA33F0">
      <m:oMathPara>
        <m:oMathParaPr>
          <m:jc m:val="center"/>
        </m:oMathParaPr>
        <m:oMath>
          <m:f>
            <m:fPr>
              <m:ctrlPr>
                <w:rPr>
                  <w:rFonts w:ascii="Cambria Math" w:hAnsi="Cambria Math"/>
                </w:rPr>
              </m:ctrlPr>
            </m:fPr>
            <m:num>
              <m:r>
                <w:rPr>
                  <w:rFonts w:ascii="Cambria Math" w:hAnsi="Cambria Math"/>
                </w:rPr>
                <m:t>dTR</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T→TR</m:t>
              </m:r>
            </m:sub>
          </m:sSub>
          <m:r>
            <w:rPr>
              <w:rFonts w:ascii="Cambria Math" w:hAnsi="Cambria Math"/>
            </w:rPr>
            <m:t>T</m:t>
          </m:r>
        </m:oMath>
      </m:oMathPara>
    </w:p>
    <w:p w:rsidR="00980D6D" w:rsidRDefault="00DA33F0">
      <m:oMathPara>
        <m:oMathParaPr>
          <m:jc m:val="center"/>
        </m:oMathParaPr>
        <m:oMath>
          <m:f>
            <m:fPr>
              <m:ctrlPr>
                <w:rPr>
                  <w:rFonts w:ascii="Cambria Math" w:hAnsi="Cambria Math"/>
                </w:rPr>
              </m:ctrlPr>
            </m:fPr>
            <m:num>
              <m:r>
                <w:rPr>
                  <w:rFonts w:ascii="Cambria Math" w:hAnsi="Cambria Math"/>
                </w:rPr>
                <m:t>dTD</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T→TD</m:t>
              </m:r>
            </m:sub>
          </m:sSub>
          <m:r>
            <w:rPr>
              <w:rFonts w:ascii="Cambria Math" w:hAnsi="Cambria Math"/>
            </w:rPr>
            <m:t>T</m:t>
          </m:r>
        </m:oMath>
      </m:oMathPara>
    </w:p>
    <w:p w:rsidR="00980D6D" w:rsidRDefault="00D8633A">
      <w:r>
        <w:t>Where</w:t>
      </w:r>
    </w:p>
    <w:p w:rsidR="00980D6D" w:rsidRDefault="00D8633A">
      <m:oMathPara>
        <m:oMathParaPr>
          <m:jc m:val="center"/>
        </m:oMathParaPr>
        <m:oMath>
          <m:r>
            <w:rPr>
              <w:rFonts w:ascii="Cambria Math" w:hAnsi="Cambria Math"/>
            </w:rPr>
            <m:t>a=</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a</m:t>
                  </m:r>
                </m:sub>
              </m:sSub>
            </m:den>
          </m:f>
        </m:oMath>
      </m:oMathPara>
    </w:p>
    <w:p w:rsidR="00980D6D" w:rsidRDefault="00DA33F0">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I→R</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sSub>
            <m:sSubPr>
              <m:ctrlPr>
                <w:rPr>
                  <w:rFonts w:ascii="Cambria Math" w:hAnsi="Cambria Math"/>
                </w:rPr>
              </m:ctrlPr>
            </m:sSubPr>
            <m:e>
              <m:r>
                <w:rPr>
                  <w:rFonts w:ascii="Cambria Math" w:hAnsi="Cambria Math"/>
                </w:rPr>
                <m:t>τ</m:t>
              </m:r>
            </m:e>
            <m:sub>
              <m:r>
                <w:rPr>
                  <w:rFonts w:ascii="Cambria Math" w:hAnsi="Cambria Math"/>
                </w:rPr>
                <m:t>I→T</m:t>
              </m:r>
            </m:sub>
          </m:sSub>
        </m:oMath>
      </m:oMathPara>
    </w:p>
    <w:p w:rsidR="00980D6D" w:rsidRDefault="00DA33F0">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980D6D" w:rsidRDefault="00DA33F0">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I→R</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I→R</m:t>
                  </m:r>
                </m:sub>
              </m:sSub>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980D6D" w:rsidRDefault="00DA33F0">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I→D</m:t>
                  </m:r>
                </m:sub>
              </m:sSub>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980D6D" w:rsidRDefault="00DA33F0">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sSub>
                <m:sSubPr>
                  <m:ctrlPr>
                    <w:rPr>
                      <w:rFonts w:ascii="Cambria Math" w:hAnsi="Cambria Math"/>
                    </w:rPr>
                  </m:ctrlPr>
                </m:sSubPr>
                <m:e>
                  <m:r>
                    <w:rPr>
                      <w:rFonts w:ascii="Cambria Math" w:hAnsi="Cambria Math"/>
                    </w:rPr>
                    <m:t>τ</m:t>
                  </m:r>
                </m:e>
                <m:sub>
                  <m:r>
                    <w:rPr>
                      <w:rFonts w:ascii="Cambria Math" w:hAnsi="Cambria Math"/>
                    </w:rPr>
                    <m:t>I→T</m:t>
                  </m:r>
                </m:sub>
              </m:sSub>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980D6D" w:rsidRDefault="00DA33F0">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T→TR</m:t>
              </m:r>
            </m:sub>
          </m:sSub>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T→TD</m:t>
              </m:r>
            </m:sub>
          </m:sSub>
        </m:oMath>
      </m:oMathPara>
    </w:p>
    <w:p w:rsidR="00980D6D" w:rsidRDefault="00DA33F0">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T→</m:t>
                  </m:r>
                </m:sub>
              </m:sSub>
            </m:den>
          </m:f>
        </m:oMath>
      </m:oMathPara>
    </w:p>
    <w:p w:rsidR="00980D6D" w:rsidRDefault="00DA33F0">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T→TR</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f>
            <m:fPr>
              <m:ctrlPr>
                <w:rPr>
                  <w:rFonts w:ascii="Cambria Math" w:hAnsi="Cambria Math"/>
                </w:rPr>
              </m:ctrlPr>
            </m:fPr>
            <m:num>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T→TR</m:t>
                  </m:r>
                </m:sub>
              </m:sSub>
            </m:num>
            <m:den>
              <m:sSub>
                <m:sSubPr>
                  <m:ctrlPr>
                    <w:rPr>
                      <w:rFonts w:ascii="Cambria Math" w:hAnsi="Cambria Math"/>
                    </w:rPr>
                  </m:ctrlPr>
                </m:sSubPr>
                <m:e>
                  <m:r>
                    <w:rPr>
                      <w:rFonts w:ascii="Cambria Math" w:hAnsi="Cambria Math"/>
                    </w:rPr>
                    <m:t>τ</m:t>
                  </m:r>
                </m:e>
                <m:sub>
                  <m:r>
                    <w:rPr>
                      <w:rFonts w:ascii="Cambria Math" w:hAnsi="Cambria Math"/>
                    </w:rPr>
                    <m:t>T→</m:t>
                  </m:r>
                </m:sub>
              </m:sSub>
            </m:den>
          </m:f>
        </m:oMath>
      </m:oMathPara>
    </w:p>
    <w:p w:rsidR="00980D6D" w:rsidRDefault="00DA33F0">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T→TD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f>
            <m:fPr>
              <m:ctrlPr>
                <w:rPr>
                  <w:rFonts w:ascii="Cambria Math" w:hAnsi="Cambria Math"/>
                </w:rPr>
              </m:ctrlPr>
            </m:fPr>
            <m:num>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T→TD</m:t>
                  </m:r>
                </m:sub>
              </m:sSub>
            </m:num>
            <m:den>
              <m:sSub>
                <m:sSubPr>
                  <m:ctrlPr>
                    <w:rPr>
                      <w:rFonts w:ascii="Cambria Math" w:hAnsi="Cambria Math"/>
                    </w:rPr>
                  </m:ctrlPr>
                </m:sSubPr>
                <m:e>
                  <m:r>
                    <w:rPr>
                      <w:rFonts w:ascii="Cambria Math" w:hAnsi="Cambria Math"/>
                    </w:rPr>
                    <m:t>τ</m:t>
                  </m:r>
                </m:e>
                <m:sub>
                  <m:r>
                    <w:rPr>
                      <w:rFonts w:ascii="Cambria Math" w:hAnsi="Cambria Math"/>
                    </w:rPr>
                    <m:t>T→</m:t>
                  </m:r>
                </m:sub>
              </m:sSub>
            </m:den>
          </m:f>
        </m:oMath>
      </m:oMathPara>
    </w:p>
    <w:p w:rsidR="00980D6D" w:rsidRDefault="00D8633A">
      <m:oMathPara>
        <m:oMathParaPr>
          <m:jc m:val="center"/>
        </m:oMathParaPr>
        <m:oMath>
          <m:r>
            <w:rPr>
              <w:rFonts w:ascii="Cambria Math" w:hAnsi="Cambria Math"/>
            </w:rPr>
            <m:t>β=R0</m:t>
          </m:r>
          <m:sSub>
            <m:sSubPr>
              <m:ctrlPr>
                <w:rPr>
                  <w:rFonts w:ascii="Cambria Math" w:hAnsi="Cambria Math"/>
                </w:rPr>
              </m:ctrlPr>
            </m:sSubPr>
            <m:e>
              <m:r>
                <w:rPr>
                  <w:rFonts w:ascii="Cambria Math" w:hAnsi="Cambria Math"/>
                </w:rPr>
                <m:t>γ</m:t>
              </m:r>
            </m:e>
            <m:sub>
              <m:r>
                <w:rPr>
                  <w:rFonts w:ascii="Cambria Math" w:hAnsi="Cambria Math"/>
                </w:rPr>
                <m:t>I→</m:t>
              </m:r>
            </m:sub>
          </m:sSub>
        </m:oMath>
      </m:oMathPara>
    </w:p>
    <w:p w:rsidR="00980D6D" w:rsidRDefault="00D8633A">
      <w:pPr>
        <w:pStyle w:val="Overskrift2"/>
      </w:pPr>
      <w:bookmarkStart w:id="65" w:name="model-fitting"/>
      <w:r>
        <w:t>Model Fitting</w:t>
      </w:r>
    </w:p>
    <w:bookmarkEnd w:id="65"/>
    <w:p w:rsidR="00980D6D" w:rsidRDefault="00D8633A">
      <w:r>
        <w:t>To estimate R0 and beginning starting values for the number of persons in compartments E and I, we implemented an ensemble trajectory model with parameters allowed to change every 2*28=56 days. Briefly, a matrix of plausible parameter values were generated (R0=1.2, 1.3, ..., 2.4; E=2, 12, ..., 82; I=2, 12, ..., 82). For each parameter combination (</w:t>
      </w:r>
      <m:oMath>
        <m:r>
          <w:rPr>
            <w:rFonts w:ascii="Cambria Math" w:hAnsi="Cambria Math"/>
          </w:rPr>
          <m:t>Γ</m:t>
        </m:r>
      </m:oMath>
      <w:r>
        <w:t>), the above model was fitted for the first 56 days. We then evaluated the fit of the model using the following formula:</w:t>
      </w:r>
    </w:p>
    <w:p w:rsidR="00980D6D" w:rsidRDefault="00D8633A">
      <m:oMathPara>
        <m:oMathParaPr>
          <m:jc m:val="center"/>
        </m:oMathParaPr>
        <m:oMath>
          <m:r>
            <w:rPr>
              <w:rFonts w:ascii="Cambria Math" w:hAnsi="Cambria Math"/>
            </w:rPr>
            <m:t>ldpp(Γ)=</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-Es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m:oMathPara>
    </w:p>
    <w:p w:rsidR="00980D6D" w:rsidRDefault="00D8633A">
      <w:r>
        <w:t xml:space="preserve">Where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was the observed cumulative number of cases at data point i, and </w:t>
      </w:r>
      <m:oMath>
        <m:r>
          <w:rPr>
            <w:rFonts w:ascii="Cambria Math" w:hAnsi="Cambria Math"/>
          </w:rPr>
          <m:t>Es</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was the estimated cumulative number of cases at data point i.</w:t>
      </w:r>
    </w:p>
    <w:p w:rsidR="00980D6D" w:rsidRDefault="00D8633A">
      <w:r>
        <w:lastRenderedPageBreak/>
        <w:t>From this, we calculated the probability that the outbreak was caused by each parameter combination:</w:t>
      </w:r>
    </w:p>
    <w:p w:rsidR="00980D6D" w:rsidRDefault="00D8633A">
      <m:oMathPara>
        <m:oMathParaPr>
          <m:jc m:val="center"/>
        </m:oMathParaPr>
        <m:oMath>
          <m:r>
            <w:rPr>
              <w:rFonts w:ascii="Cambria Math" w:hAnsi="Cambria Math"/>
            </w:rPr>
            <m:t>P(outbreakwascausedbyΓ)=</m:t>
          </m:r>
          <m:f>
            <m:fPr>
              <m:ctrlPr>
                <w:rPr>
                  <w:rFonts w:ascii="Cambria Math" w:hAnsi="Cambria Math"/>
                </w:rPr>
              </m:ctrlPr>
            </m:fPr>
            <m:num>
              <m:r>
                <w:rPr>
                  <w:rFonts w:ascii="Cambria Math" w:hAnsi="Cambria Math"/>
                </w:rPr>
                <m:t>1</m:t>
              </m:r>
            </m:num>
            <m:den>
              <m:r>
                <w:rPr>
                  <w:rFonts w:ascii="Cambria Math" w:hAnsi="Cambria Math"/>
                </w:rPr>
                <m:t>C</m:t>
              </m:r>
            </m:den>
          </m:f>
          <m: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lddp(Γ)-m</m:t>
                  </m:r>
                  <m:r>
                    <w:rPr>
                      <w:rFonts w:ascii="Cambria Math" w:hAnsi="Cambria Math"/>
                    </w:rPr>
                    <m:t>in(lddp(Γ)</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e>
          </m:d>
        </m:oMath>
      </m:oMathPara>
    </w:p>
    <w:p w:rsidR="00980D6D" w:rsidRDefault="00D8633A">
      <w:r>
        <w:t xml:space="preserve">Where C was a normalisation constant, and </w:t>
      </w:r>
      <m:oMath>
        <m:r>
          <w:rPr>
            <w:rFonts w:ascii="Cambria Math" w:hAnsi="Cambria Math"/>
          </w:rPr>
          <m:t>σ=sqrt(0.2×(lddp(Γ)-min(lddp(Γ)))</m:t>
        </m:r>
      </m:oMath>
    </w:p>
    <w:p w:rsidR="00980D6D" w:rsidRDefault="00D8633A">
      <w:r>
        <w:t>For each parameter combination that had a non-zero probability in the first 58 days of the outbreak, we fitted another 13 models (R0=1.2, 1.3, ..., 2.4) and repeated the same procedure. This algorithm was run until it reached the end of the reported data, at which point the probability of the outbreak being caused by each trajectory was calculated. Each trajectory was then forecast to the present day (2014-10-28) and 58 days beyond, with estimated probabilities assigned.</w:t>
      </w:r>
    </w:p>
    <w:p w:rsidR="00980D6D" w:rsidRDefault="00D8633A">
      <w:r>
        <w:t>To obtain estimates for each compartment, the differential equations listed above were solved using the "lsoda" function in R (version 3.1.1). From the compartmental model, we extracted the number of estimated cases, new estimated cases each day, estimated reported cases, new estimated reported cases each day, exposed persons currently in the incubation period, EVD cases currently in treatment and non-infectious, and EVD cases currently unreported and infectious in the community.</w:t>
      </w:r>
    </w:p>
    <w:p w:rsidR="00980D6D" w:rsidRDefault="00D8633A">
      <w:pPr>
        <w:pStyle w:val="Overskrift2"/>
      </w:pPr>
      <w:bookmarkStart w:id="66" w:name="intervention"/>
      <w:r>
        <w:t>Intervention</w:t>
      </w:r>
    </w:p>
    <w:bookmarkEnd w:id="66"/>
    <w:p w:rsidR="00980D6D" w:rsidRDefault="00D8633A">
      <w:r>
        <w:t>We implemented a simpler version of the CDC's recommendations to test their efficacy; we investigated the impact of 70% of infectious EVD cases receiving treatment after 5 and 3 days on average, with this scenario occurring today (2027), in 28 days (2014-11-25), and in 56 days (2014-12-23). This is in contrast to the baseline projection where a time-dependent proportion of EVD cases (</w:t>
      </w:r>
      <m:oMath>
        <m:sSub>
          <m:sSubPr>
            <m:ctrlPr>
              <w:rPr>
                <w:rFonts w:ascii="Cambria Math" w:hAnsi="Cambria Math"/>
              </w:rPr>
            </m:ctrlPr>
          </m:sSubPr>
          <m:e>
            <m:r>
              <w:rPr>
                <w:rFonts w:ascii="Cambria Math" w:hAnsi="Cambria Math"/>
              </w:rPr>
              <m:t>P</m:t>
            </m:r>
          </m:e>
          <m:sub>
            <m:r>
              <w:rPr>
                <w:rFonts w:ascii="Cambria Math" w:hAnsi="Cambria Math"/>
              </w:rPr>
              <m:t>T</m:t>
            </m:r>
          </m:sub>
        </m:sSub>
      </m:oMath>
      <w:r>
        <w:t>) are treated after an average of 5 days.</w:t>
      </w:r>
    </w:p>
    <w:p w:rsidR="00980D6D" w:rsidRDefault="00D8633A">
      <w:pPr>
        <w:pStyle w:val="Overskrift1"/>
      </w:pPr>
      <w:bookmarkStart w:id="67" w:name="results"/>
      <w:r>
        <w:t>Results</w:t>
      </w:r>
    </w:p>
    <w:p w:rsidR="00980D6D" w:rsidRDefault="00D8633A">
      <w:pPr>
        <w:pStyle w:val="Overskrift2"/>
      </w:pPr>
      <w:bookmarkStart w:id="68" w:name="model-fit"/>
      <w:bookmarkEnd w:id="67"/>
      <w:r>
        <w:t>Model Fit</w:t>
      </w:r>
    </w:p>
    <w:bookmarkEnd w:id="68"/>
    <w:p w:rsidR="00980D6D" w:rsidRDefault="00D8633A">
      <w:r>
        <w:t>From a visual observation, the model fit is sufficient. There is some uncertainty and lackluster fit at the beginning (especially for Guinea), but the model can be considered to fit well in the last two months of data, which is the most crucial area.</w:t>
      </w:r>
    </w:p>
    <w:p w:rsidR="00980D6D" w:rsidRDefault="00D8633A">
      <w:pPr>
        <w:pStyle w:val="Overskrift2"/>
      </w:pPr>
      <w:bookmarkStart w:id="69" w:name="reproductive-number"/>
      <w:r>
        <w:t>Reproductive number</w:t>
      </w:r>
    </w:p>
    <w:bookmarkEnd w:id="69"/>
    <w:p w:rsidR="00980D6D" w:rsidRDefault="00D8633A">
      <w:r>
        <w:t>Using the last 56 days of outbreak data, we estimated that the effective reproductive number for 2027 was 1.81 (95% CI=1.37 to 2.25) in Guinea, 1.27 (95% CI=1.14 to 1.41) in Liberia, and 1.81 (95% CI=1.65 to 1.96) in Sierra Leone.</w:t>
      </w:r>
    </w:p>
    <w:p w:rsidR="00980D6D" w:rsidRDefault="00D8633A">
      <w:pPr>
        <w:pStyle w:val="Overskrift2"/>
      </w:pPr>
      <w:bookmarkStart w:id="70" w:name="predictions"/>
      <w:r>
        <w:t>Predictions</w:t>
      </w:r>
    </w:p>
    <w:bookmarkEnd w:id="70"/>
    <w:p w:rsidR="00980D6D" w:rsidRDefault="00D8633A">
      <w:r>
        <w:t>Per today (2014-10-28), we have estimated that there are 2027 new cases every day. In 28 days (2014-11-25) this number will increase to 4453 new cases every day, corresponding to a total of 139469 (116629, 162310) cumulative total cases. In a further 28 days (2014-12-23) this will increase to 10402 new cases every day, corresponding to a total of 283622 (205447, 361796) cumulative total cases.</w:t>
      </w:r>
    </w:p>
    <w:p w:rsidR="00980D6D" w:rsidRDefault="00D8633A">
      <w:pPr>
        <w:pStyle w:val="Overskrift2"/>
      </w:pPr>
      <w:bookmarkStart w:id="71" w:name="achieving-cdc-targets-for-70-containment"/>
      <w:r>
        <w:lastRenderedPageBreak/>
        <w:t>Achieving CDC targets for 70% containment</w:t>
      </w:r>
    </w:p>
    <w:bookmarkEnd w:id="71"/>
    <w:p w:rsidR="00980D6D" w:rsidRDefault="00D8633A">
      <w:r>
        <w:t>As of today (2014-10-28), we estimate that there are 2048 (95% CI=1726 to 2369) EVD active cases in treatment, with an additional 15615 (95% CI=12679 to 18551) EVD cases unreported and untreated. To reach the CDC targets today, we need 4416 (95% CI=3677 to 5154) cases in ETUs and 7948 (95% CI=6619 to 9277) at home or in a community setting such that there is a reduced risk for disease transmission. In 28 days (2014-11-25), we will need 9523 (95% CI=6736 to 12311) EVD cases in ETUs and 17142 (95% CI=12125 to 22159) EVD cases at reduced risk of transmission. In a further 28 days (2014-12-23) we will need 21958 (95% CI=11930 to 31986) EVD cases in ETUs and 39524 (95% CI=21474 to 57575) cases at reduced risk of transmission.</w:t>
      </w:r>
    </w:p>
    <w:p w:rsidR="00980D6D" w:rsidRDefault="00D8633A">
      <w:pPr>
        <w:pStyle w:val="Overskrift2"/>
      </w:pPr>
      <w:bookmarkStart w:id="72" w:name="intervention-1"/>
      <w:r>
        <w:t>Intervention</w:t>
      </w:r>
    </w:p>
    <w:bookmarkEnd w:id="72"/>
    <w:p w:rsidR="00980D6D" w:rsidRDefault="00D8633A">
      <w:r>
        <w:t>Due to the high effective reproductive number in Guinea, we found that 70% containment/treatment after 5 days was not sufficient to contain the epidemic; rather, 70% containment/treatment after three days was required. In Sierra Leone, 70% containment/treatment after 5 days produced a minimal reduction of new daily cases, while an average time-to-treatment of three days offered a dramatic reduction of new daily cases. In Liberia, both scenarios were considered to be sufficient.</w:t>
      </w:r>
    </w:p>
    <w:p w:rsidR="00980D6D" w:rsidRDefault="00D8633A">
      <w:pPr>
        <w:pStyle w:val="Overskrift1"/>
      </w:pPr>
      <w:bookmarkStart w:id="73" w:name="conclusion"/>
      <w:del w:id="74" w:author="MacDonald, Emily" w:date="2014-10-28T17:13:00Z">
        <w:r w:rsidDel="00DA33F0">
          <w:delText>Conclusion</w:delText>
        </w:r>
      </w:del>
      <w:ins w:id="75" w:author="MacDonald, Emily" w:date="2014-10-28T17:13:00Z">
        <w:r w:rsidR="00DA33F0">
          <w:t>Discussion</w:t>
        </w:r>
      </w:ins>
    </w:p>
    <w:bookmarkEnd w:id="73"/>
    <w:p w:rsidR="00980D6D" w:rsidRDefault="00D8633A">
      <w:r>
        <w:t>Our numbers are not incongruent with those given by the WHO model, which predicted approximately 80000 cases by the end of November. Our model explicitly models a decrease in the reporting quotient, whereas the WHO model did not. Thus, our reported estimates of 24861 should lie below, and our corrected estimates of 191686 should lie above. However, we predicted that the majority of cases will come from Sierra Leone (94723) instead of Liberia (61792). This is primarily due to our use of later data, where the underreporting in Liberia has severe impacts on our model. As we apply a universal underreporting correction across all countries, we are not able to quantify this.</w:t>
      </w:r>
    </w:p>
    <w:p w:rsidR="00980D6D" w:rsidRDefault="00D8633A">
      <w:r>
        <w:t>This study has a number of limitations. First and foremost, we model at the country level. This masks many geographical variations that may be happening at a more discrete level. Secondly, we assume that registered cases are in treatment and thus non-infectious. While it was assumed by the WHO model that hospitalised cases were non-infectious, it is well documented that healthcare workers are continually being infected (although it has been noted that the majority of the healthcare workers were infected at home or in their local community). We are also uncertain as to our assumption that registered cases are in treatment; considering the overwhelmed nature of the West African health system. It is entirely likely that a great number of the new cases come from counting dead bodies. In addition, this model is based on reported case data, which has significant underreporting that varies over time and geographical region. Our model attempts to correct for underreporting, however, it is not possible to validate how accurately we have done so. Finally, our model assumes that the outbreak will continue growing as it has in the past - while unlikely, the recent international efforts may have had some effect that will take place in the near future.</w:t>
      </w:r>
    </w:p>
    <w:p w:rsidR="00980D6D" w:rsidRDefault="00D8633A">
      <w:pPr>
        <w:rPr>
          <w:ins w:id="76" w:author="MacDonald, Emily" w:date="2014-10-28T18:05:00Z"/>
        </w:rPr>
      </w:pPr>
      <w:r>
        <w:lastRenderedPageBreak/>
        <w:t>Currently we need to treat 12364 cases to achieve the CDC's target. In one month, 26665 cases. In two months, 61482 cases. With every month the CDC's 70% target grows exponentially, while the healthcare workers needed to reverse this epidemic continue to die. Urgent action is needed by the international community to reverse this crisis.</w:t>
      </w:r>
    </w:p>
    <w:p w:rsidR="00620EBD" w:rsidRDefault="00620EBD">
      <w:pPr>
        <w:rPr>
          <w:ins w:id="77" w:author="MacDonald, Emily" w:date="2014-10-28T18:05:00Z"/>
        </w:rPr>
      </w:pPr>
      <w:ins w:id="78" w:author="MacDonald, Emily" w:date="2014-10-28T18:05:00Z">
        <w:r>
          <w:t>References</w:t>
        </w:r>
      </w:ins>
    </w:p>
    <w:p w:rsidR="00620EBD" w:rsidRDefault="00620EBD"/>
    <w:p w:rsidR="00620EBD" w:rsidRDefault="00620EBD"/>
    <w:p w:rsidR="00ED46DC" w:rsidRPr="00ED46DC" w:rsidRDefault="00620EBD" w:rsidP="00ED46DC">
      <w:pPr>
        <w:pStyle w:val="EndNoteBibliography"/>
        <w:spacing w:after="0"/>
        <w:ind w:left="720" w:hanging="720"/>
      </w:pPr>
      <w:r>
        <w:fldChar w:fldCharType="begin"/>
      </w:r>
      <w:r>
        <w:instrText xml:space="preserve"> ADDIN EN.REFLIST </w:instrText>
      </w:r>
      <w:r>
        <w:fldChar w:fldCharType="separate"/>
      </w:r>
      <w:bookmarkStart w:id="79" w:name="_ENREF_1"/>
      <w:r w:rsidR="00ED46DC" w:rsidRPr="00ED46DC">
        <w:t>1.</w:t>
      </w:r>
      <w:r w:rsidR="00ED46DC" w:rsidRPr="00ED46DC">
        <w:tab/>
        <w:t xml:space="preserve">Meltzer MI, Atkins CY, Santibanez S, Knust B, Petersen BW, Ervin ED, Nichol ST, Damon IK, Washington ML: </w:t>
      </w:r>
      <w:r w:rsidR="00ED46DC" w:rsidRPr="00ED46DC">
        <w:rPr>
          <w:b/>
        </w:rPr>
        <w:t>Estimating the future number of cases in the ebola epidemic --- liberia and sierra leone, 2014--2015</w:t>
      </w:r>
      <w:r w:rsidR="00ED46DC" w:rsidRPr="00ED46DC">
        <w:t xml:space="preserve">. </w:t>
      </w:r>
      <w:r w:rsidR="00ED46DC" w:rsidRPr="00ED46DC">
        <w:rPr>
          <w:i/>
        </w:rPr>
        <w:t xml:space="preserve">Morbidity and mortality weekly report Surveillance summaries </w:t>
      </w:r>
      <w:r w:rsidR="00ED46DC" w:rsidRPr="00ED46DC">
        <w:t xml:space="preserve">2014, </w:t>
      </w:r>
      <w:r w:rsidR="00ED46DC" w:rsidRPr="00ED46DC">
        <w:rPr>
          <w:b/>
        </w:rPr>
        <w:t>63</w:t>
      </w:r>
      <w:r w:rsidR="00ED46DC" w:rsidRPr="00ED46DC">
        <w:t>:1-14.</w:t>
      </w:r>
      <w:bookmarkEnd w:id="79"/>
    </w:p>
    <w:p w:rsidR="00ED46DC" w:rsidRPr="00ED46DC" w:rsidRDefault="00ED46DC" w:rsidP="00ED46DC">
      <w:pPr>
        <w:pStyle w:val="EndNoteBibliography"/>
        <w:spacing w:after="0"/>
        <w:ind w:left="720" w:hanging="720"/>
      </w:pPr>
      <w:bookmarkStart w:id="80" w:name="_ENREF_2"/>
      <w:r w:rsidRPr="00ED46DC">
        <w:t>2.</w:t>
      </w:r>
      <w:r w:rsidRPr="00ED46DC">
        <w:tab/>
      </w:r>
      <w:r w:rsidRPr="00ED46DC">
        <w:rPr>
          <w:b/>
        </w:rPr>
        <w:t xml:space="preserve">WHO Statement on the Meeting of the International Health Regulations Emergency Committee Regarding the 2014 Ebola Outbreak in West Africa </w:t>
      </w:r>
      <w:r w:rsidRPr="00ED46DC">
        <w:t>[</w:t>
      </w:r>
      <w:hyperlink r:id="rId11" w:history="1">
        <w:r w:rsidRPr="00ED46DC">
          <w:rPr>
            <w:rStyle w:val="Hyperkobling"/>
          </w:rPr>
          <w:t>http://www.who.int/mediacentre/news/statements/2014/ebola-20140808/en/</w:t>
        </w:r>
      </w:hyperlink>
      <w:r w:rsidRPr="00ED46DC">
        <w:t>]</w:t>
      </w:r>
      <w:bookmarkEnd w:id="80"/>
    </w:p>
    <w:p w:rsidR="00ED46DC" w:rsidRPr="00ED46DC" w:rsidRDefault="00ED46DC" w:rsidP="00ED46DC">
      <w:pPr>
        <w:pStyle w:val="EndNoteBibliography"/>
        <w:ind w:left="720" w:hanging="720"/>
      </w:pPr>
      <w:bookmarkStart w:id="81" w:name="_ENREF_3"/>
      <w:r w:rsidRPr="00ED46DC">
        <w:t>3.</w:t>
      </w:r>
      <w:r w:rsidRPr="00ED46DC">
        <w:tab/>
      </w:r>
      <w:r w:rsidRPr="00ED46DC">
        <w:rPr>
          <w:b/>
        </w:rPr>
        <w:t xml:space="preserve">UN Mission for Ebola Emergency Response (UNMEER) </w:t>
      </w:r>
      <w:r w:rsidRPr="00ED46DC">
        <w:t>[</w:t>
      </w:r>
      <w:hyperlink r:id="rId12" w:history="1">
        <w:r w:rsidRPr="00ED46DC">
          <w:rPr>
            <w:rStyle w:val="Hyperkobling"/>
          </w:rPr>
          <w:t>http://www.un.org/ebolaresponse/mission.shtml</w:t>
        </w:r>
      </w:hyperlink>
      <w:r w:rsidRPr="00ED46DC">
        <w:t>]</w:t>
      </w:r>
      <w:bookmarkEnd w:id="81"/>
    </w:p>
    <w:p w:rsidR="00620EBD" w:rsidRDefault="00620EBD">
      <w:r>
        <w:fldChar w:fldCharType="end"/>
      </w:r>
    </w:p>
    <w:sectPr w:rsidR="00620EB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MacDonald, Emily" w:date="2014-10-29T00:54:00Z" w:initials="ME">
    <w:p w:rsidR="00ED46DC" w:rsidRDefault="00ED46DC">
      <w:pPr>
        <w:pStyle w:val="Merknadstekst"/>
      </w:pPr>
      <w:r>
        <w:rPr>
          <w:rStyle w:val="Merknadsreferanse"/>
        </w:rPr>
        <w:annotationRef/>
      </w:r>
      <w:r>
        <w:t>Update when submitting</w:t>
      </w:r>
    </w:p>
  </w:comment>
  <w:comment w:id="39" w:author="MacDonald, Emily" w:date="2014-10-29T00:54:00Z" w:initials="ME">
    <w:p w:rsidR="00A67ACE" w:rsidRDefault="00A67ACE">
      <w:pPr>
        <w:pStyle w:val="Merknadstekst"/>
      </w:pPr>
      <w:r>
        <w:rPr>
          <w:rStyle w:val="Merknadsreferanse"/>
        </w:rPr>
        <w:annotationRef/>
      </w:r>
      <w:hyperlink r:id="rId1" w:history="1">
        <w:r w:rsidRPr="00CB16CC">
          <w:rPr>
            <w:rStyle w:val="Hyperkobling"/>
          </w:rPr>
          <w:t>http://apps.who.int/iris/bitstream/10665/137185/1/roadmapupdate25Oct14_eng.pdf?ua=1</w:t>
        </w:r>
      </w:hyperlink>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CC5632"/>
    <w:multiLevelType w:val="multilevel"/>
    <w:tmpl w:val="481E14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Infectious Diseas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rsx59zx809zd5esrdqpat0c5tesx0e000vv&quot;&gt;Ebola_bistand&lt;record-ids&gt;&lt;item&gt;1&lt;/item&gt;&lt;item&gt;33&lt;/item&gt;&lt;item&gt;76&lt;/item&gt;&lt;/record-ids&gt;&lt;/item&gt;&lt;/Libraries&gt;"/>
  </w:docVars>
  <w:rsids>
    <w:rsidRoot w:val="00590D07"/>
    <w:rsid w:val="00011C8B"/>
    <w:rsid w:val="00140C97"/>
    <w:rsid w:val="00303911"/>
    <w:rsid w:val="003D0400"/>
    <w:rsid w:val="004E29B3"/>
    <w:rsid w:val="0057415C"/>
    <w:rsid w:val="00590D07"/>
    <w:rsid w:val="00620EBD"/>
    <w:rsid w:val="00784D58"/>
    <w:rsid w:val="008B1108"/>
    <w:rsid w:val="008D6863"/>
    <w:rsid w:val="00980D6D"/>
    <w:rsid w:val="009B3AB6"/>
    <w:rsid w:val="00A43F42"/>
    <w:rsid w:val="00A67ACE"/>
    <w:rsid w:val="00B50DF4"/>
    <w:rsid w:val="00B86B75"/>
    <w:rsid w:val="00BC48D5"/>
    <w:rsid w:val="00C36279"/>
    <w:rsid w:val="00D8633A"/>
    <w:rsid w:val="00DA33F0"/>
    <w:rsid w:val="00E315A3"/>
    <w:rsid w:val="00ED46DC"/>
    <w:rsid w:val="00F314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ompact">
    <w:name w:val="Compact"/>
    <w:basedOn w:val="Normal"/>
    <w:qFormat/>
    <w:pPr>
      <w:spacing w:before="36" w:after="36"/>
    </w:pPr>
  </w:style>
  <w:style w:type="paragraph" w:styleId="Tit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o">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foravsnit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bletekst">
    <w:name w:val="Balloon Text"/>
    <w:basedOn w:val="Normal"/>
    <w:link w:val="BobletekstTegn"/>
    <w:rsid w:val="00303911"/>
    <w:pPr>
      <w:spacing w:before="0" w:after="0"/>
    </w:pPr>
    <w:rPr>
      <w:rFonts w:ascii="Tahoma" w:hAnsi="Tahoma" w:cs="Tahoma"/>
      <w:sz w:val="16"/>
      <w:szCs w:val="16"/>
    </w:rPr>
  </w:style>
  <w:style w:type="character" w:customStyle="1" w:styleId="BobletekstTegn">
    <w:name w:val="Bobletekst Tegn"/>
    <w:basedOn w:val="Standardskriftforavsnitt"/>
    <w:link w:val="Bobletekst"/>
    <w:rsid w:val="00303911"/>
    <w:rPr>
      <w:rFonts w:ascii="Tahoma" w:hAnsi="Tahoma" w:cs="Tahoma"/>
      <w:sz w:val="16"/>
      <w:szCs w:val="16"/>
    </w:rPr>
  </w:style>
  <w:style w:type="character" w:styleId="Merknadsreferanse">
    <w:name w:val="annotation reference"/>
    <w:basedOn w:val="Standardskriftforavsnitt"/>
    <w:rsid w:val="00A67ACE"/>
    <w:rPr>
      <w:sz w:val="16"/>
      <w:szCs w:val="16"/>
    </w:rPr>
  </w:style>
  <w:style w:type="paragraph" w:styleId="Merknadstekst">
    <w:name w:val="annotation text"/>
    <w:basedOn w:val="Normal"/>
    <w:link w:val="MerknadstekstTegn"/>
    <w:rsid w:val="00A67ACE"/>
    <w:rPr>
      <w:sz w:val="20"/>
      <w:szCs w:val="20"/>
    </w:rPr>
  </w:style>
  <w:style w:type="character" w:customStyle="1" w:styleId="MerknadstekstTegn">
    <w:name w:val="Merknadstekst Tegn"/>
    <w:basedOn w:val="Standardskriftforavsnitt"/>
    <w:link w:val="Merknadstekst"/>
    <w:rsid w:val="00A67ACE"/>
    <w:rPr>
      <w:sz w:val="20"/>
      <w:szCs w:val="20"/>
    </w:rPr>
  </w:style>
  <w:style w:type="paragraph" w:styleId="Kommentaremne">
    <w:name w:val="annotation subject"/>
    <w:basedOn w:val="Merknadstekst"/>
    <w:next w:val="Merknadstekst"/>
    <w:link w:val="KommentaremneTegn"/>
    <w:rsid w:val="00A67ACE"/>
    <w:rPr>
      <w:b/>
      <w:bCs/>
    </w:rPr>
  </w:style>
  <w:style w:type="character" w:customStyle="1" w:styleId="KommentaremneTegn">
    <w:name w:val="Kommentaremne Tegn"/>
    <w:basedOn w:val="MerknadstekstTegn"/>
    <w:link w:val="Kommentaremne"/>
    <w:rsid w:val="00A67ACE"/>
    <w:rPr>
      <w:b/>
      <w:bCs/>
      <w:sz w:val="20"/>
      <w:szCs w:val="20"/>
    </w:rPr>
  </w:style>
  <w:style w:type="character" w:styleId="Hyperkobling">
    <w:name w:val="Hyperlink"/>
    <w:basedOn w:val="Standardskriftforavsnitt"/>
    <w:rsid w:val="00A67ACE"/>
    <w:rPr>
      <w:color w:val="0000FF" w:themeColor="hyperlink"/>
      <w:u w:val="single"/>
    </w:rPr>
  </w:style>
  <w:style w:type="paragraph" w:customStyle="1" w:styleId="EndNoteBibliographyTitle">
    <w:name w:val="EndNote Bibliography Title"/>
    <w:basedOn w:val="Normal"/>
    <w:link w:val="EndNoteBibliographyTitleTegn"/>
    <w:rsid w:val="00620EBD"/>
    <w:pPr>
      <w:spacing w:after="0"/>
      <w:jc w:val="center"/>
    </w:pPr>
    <w:rPr>
      <w:rFonts w:ascii="Cambria" w:hAnsi="Cambria"/>
      <w:noProof/>
    </w:rPr>
  </w:style>
  <w:style w:type="character" w:customStyle="1" w:styleId="EndNoteBibliographyTitleTegn">
    <w:name w:val="EndNote Bibliography Title Tegn"/>
    <w:basedOn w:val="Standardskriftforavsnitt"/>
    <w:link w:val="EndNoteBibliographyTitle"/>
    <w:rsid w:val="00620EBD"/>
    <w:rPr>
      <w:rFonts w:ascii="Cambria" w:hAnsi="Cambria"/>
      <w:noProof/>
    </w:rPr>
  </w:style>
  <w:style w:type="paragraph" w:customStyle="1" w:styleId="EndNoteBibliography">
    <w:name w:val="EndNote Bibliography"/>
    <w:basedOn w:val="Normal"/>
    <w:link w:val="EndNoteBibliographyTegn"/>
    <w:rsid w:val="00620EBD"/>
    <w:rPr>
      <w:rFonts w:ascii="Cambria" w:hAnsi="Cambria"/>
      <w:noProof/>
    </w:rPr>
  </w:style>
  <w:style w:type="character" w:customStyle="1" w:styleId="EndNoteBibliographyTegn">
    <w:name w:val="EndNote Bibliography Tegn"/>
    <w:basedOn w:val="Standardskriftforavsnitt"/>
    <w:link w:val="EndNoteBibliography"/>
    <w:rsid w:val="00620EBD"/>
    <w:rPr>
      <w:rFonts w:ascii="Cambria" w:hAnsi="Cambria"/>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ompact">
    <w:name w:val="Compact"/>
    <w:basedOn w:val="Normal"/>
    <w:qFormat/>
    <w:pPr>
      <w:spacing w:before="36" w:after="36"/>
    </w:pPr>
  </w:style>
  <w:style w:type="paragraph" w:styleId="Tit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o">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foravsnit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bletekst">
    <w:name w:val="Balloon Text"/>
    <w:basedOn w:val="Normal"/>
    <w:link w:val="BobletekstTegn"/>
    <w:rsid w:val="00303911"/>
    <w:pPr>
      <w:spacing w:before="0" w:after="0"/>
    </w:pPr>
    <w:rPr>
      <w:rFonts w:ascii="Tahoma" w:hAnsi="Tahoma" w:cs="Tahoma"/>
      <w:sz w:val="16"/>
      <w:szCs w:val="16"/>
    </w:rPr>
  </w:style>
  <w:style w:type="character" w:customStyle="1" w:styleId="BobletekstTegn">
    <w:name w:val="Bobletekst Tegn"/>
    <w:basedOn w:val="Standardskriftforavsnitt"/>
    <w:link w:val="Bobletekst"/>
    <w:rsid w:val="00303911"/>
    <w:rPr>
      <w:rFonts w:ascii="Tahoma" w:hAnsi="Tahoma" w:cs="Tahoma"/>
      <w:sz w:val="16"/>
      <w:szCs w:val="16"/>
    </w:rPr>
  </w:style>
  <w:style w:type="character" w:styleId="Merknadsreferanse">
    <w:name w:val="annotation reference"/>
    <w:basedOn w:val="Standardskriftforavsnitt"/>
    <w:rsid w:val="00A67ACE"/>
    <w:rPr>
      <w:sz w:val="16"/>
      <w:szCs w:val="16"/>
    </w:rPr>
  </w:style>
  <w:style w:type="paragraph" w:styleId="Merknadstekst">
    <w:name w:val="annotation text"/>
    <w:basedOn w:val="Normal"/>
    <w:link w:val="MerknadstekstTegn"/>
    <w:rsid w:val="00A67ACE"/>
    <w:rPr>
      <w:sz w:val="20"/>
      <w:szCs w:val="20"/>
    </w:rPr>
  </w:style>
  <w:style w:type="character" w:customStyle="1" w:styleId="MerknadstekstTegn">
    <w:name w:val="Merknadstekst Tegn"/>
    <w:basedOn w:val="Standardskriftforavsnitt"/>
    <w:link w:val="Merknadstekst"/>
    <w:rsid w:val="00A67ACE"/>
    <w:rPr>
      <w:sz w:val="20"/>
      <w:szCs w:val="20"/>
    </w:rPr>
  </w:style>
  <w:style w:type="paragraph" w:styleId="Kommentaremne">
    <w:name w:val="annotation subject"/>
    <w:basedOn w:val="Merknadstekst"/>
    <w:next w:val="Merknadstekst"/>
    <w:link w:val="KommentaremneTegn"/>
    <w:rsid w:val="00A67ACE"/>
    <w:rPr>
      <w:b/>
      <w:bCs/>
    </w:rPr>
  </w:style>
  <w:style w:type="character" w:customStyle="1" w:styleId="KommentaremneTegn">
    <w:name w:val="Kommentaremne Tegn"/>
    <w:basedOn w:val="MerknadstekstTegn"/>
    <w:link w:val="Kommentaremne"/>
    <w:rsid w:val="00A67ACE"/>
    <w:rPr>
      <w:b/>
      <w:bCs/>
      <w:sz w:val="20"/>
      <w:szCs w:val="20"/>
    </w:rPr>
  </w:style>
  <w:style w:type="character" w:styleId="Hyperkobling">
    <w:name w:val="Hyperlink"/>
    <w:basedOn w:val="Standardskriftforavsnitt"/>
    <w:rsid w:val="00A67ACE"/>
    <w:rPr>
      <w:color w:val="0000FF" w:themeColor="hyperlink"/>
      <w:u w:val="single"/>
    </w:rPr>
  </w:style>
  <w:style w:type="paragraph" w:customStyle="1" w:styleId="EndNoteBibliographyTitle">
    <w:name w:val="EndNote Bibliography Title"/>
    <w:basedOn w:val="Normal"/>
    <w:link w:val="EndNoteBibliographyTitleTegn"/>
    <w:rsid w:val="00620EBD"/>
    <w:pPr>
      <w:spacing w:after="0"/>
      <w:jc w:val="center"/>
    </w:pPr>
    <w:rPr>
      <w:rFonts w:ascii="Cambria" w:hAnsi="Cambria"/>
      <w:noProof/>
    </w:rPr>
  </w:style>
  <w:style w:type="character" w:customStyle="1" w:styleId="EndNoteBibliographyTitleTegn">
    <w:name w:val="EndNote Bibliography Title Tegn"/>
    <w:basedOn w:val="Standardskriftforavsnitt"/>
    <w:link w:val="EndNoteBibliographyTitle"/>
    <w:rsid w:val="00620EBD"/>
    <w:rPr>
      <w:rFonts w:ascii="Cambria" w:hAnsi="Cambria"/>
      <w:noProof/>
    </w:rPr>
  </w:style>
  <w:style w:type="paragraph" w:customStyle="1" w:styleId="EndNoteBibliography">
    <w:name w:val="EndNote Bibliography"/>
    <w:basedOn w:val="Normal"/>
    <w:link w:val="EndNoteBibliographyTegn"/>
    <w:rsid w:val="00620EBD"/>
    <w:rPr>
      <w:rFonts w:ascii="Cambria" w:hAnsi="Cambria"/>
      <w:noProof/>
    </w:rPr>
  </w:style>
  <w:style w:type="character" w:customStyle="1" w:styleId="EndNoteBibliographyTegn">
    <w:name w:val="EndNote Bibliography Tegn"/>
    <w:basedOn w:val="Standardskriftforavsnitt"/>
    <w:link w:val="EndNoteBibliography"/>
    <w:rsid w:val="00620EBD"/>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comments.xml.rels><?xml version="1.0" encoding="UTF-8" standalone="yes"?>
<Relationships xmlns="http://schemas.openxmlformats.org/package/2006/relationships"><Relationship Id="rId1" Type="http://schemas.openxmlformats.org/officeDocument/2006/relationships/hyperlink" Target="http://apps.who.int/iris/bitstream/10665/137185/1/roadmapupdate25Oct14_eng.pdf?ua=1"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un.org/ebolaresponse/miss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ho.int/mediacentre/news/statements/2014/ebola-20140808/en/" TargetMode="Externa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80A76-D3FA-4308-9880-06FD31485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13</Pages>
  <Words>3562</Words>
  <Characters>18880</Characters>
  <Application>Microsoft Office Word</Application>
  <DocSecurity>0</DocSecurity>
  <Lines>157</Lines>
  <Paragraphs>44</Paragraphs>
  <ScaleCrop>false</ScaleCrop>
  <HeadingPairs>
    <vt:vector size="2" baseType="variant">
      <vt:variant>
        <vt:lpstr>Tittel</vt:lpstr>
      </vt:variant>
      <vt:variant>
        <vt:i4>1</vt:i4>
      </vt:variant>
    </vt:vector>
  </HeadingPairs>
  <TitlesOfParts>
    <vt:vector size="1" baseType="lpstr">
      <vt:lpstr/>
    </vt:vector>
  </TitlesOfParts>
  <Company>FHI</Company>
  <LinksUpToDate>false</LinksUpToDate>
  <CharactersWithSpaces>22398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MacDonald, Emily</dc:creator>
  <cp:lastModifiedBy>MacDonald, Emily</cp:lastModifiedBy>
  <cp:revision>3</cp:revision>
  <dcterms:created xsi:type="dcterms:W3CDTF">2014-10-28T17:18:00Z</dcterms:created>
  <dcterms:modified xsi:type="dcterms:W3CDTF">2014-10-28T23:54:00Z</dcterms:modified>
</cp:coreProperties>
</file>